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208E5" w:rsidRPr="002D029F" w:rsidRDefault="00E43C5E" w:rsidP="002D029F">
      <w:pPr>
        <w:tabs>
          <w:tab w:val="center" w:pos="5032"/>
          <w:tab w:val="left" w:pos="7320"/>
        </w:tabs>
        <w:spacing w:before="120" w:after="480"/>
        <w:ind w:left="1680" w:right="1272"/>
        <w:jc w:val="center"/>
        <w:rPr>
          <w:rFonts w:ascii="Verdana" w:hAnsi="Verdana" w:cstheme="minorHAnsi"/>
          <w:b/>
          <w:color w:val="002060"/>
          <w:sz w:val="28"/>
          <w:szCs w:val="28"/>
          <w:lang w:val="en-GB"/>
        </w:rPr>
      </w:pPr>
      <w:r w:rsidRPr="00A04811">
        <w:rPr>
          <w:noProof/>
          <w:lang w:val="nl-NL" w:eastAsia="nl-NL"/>
        </w:rPr>
        <mc:AlternateContent>
          <mc:Choice Requires="wps">
            <w:drawing>
              <wp:anchor distT="0" distB="0" distL="114300" distR="114300" simplePos="0" relativeHeight="251666432" behindDoc="0" locked="0" layoutInCell="1" allowOverlap="1" wp14:anchorId="268871D0" wp14:editId="5B82F52E">
                <wp:simplePos x="0" y="0"/>
                <wp:positionH relativeFrom="column">
                  <wp:posOffset>-597645</wp:posOffset>
                </wp:positionH>
                <wp:positionV relativeFrom="paragraph">
                  <wp:posOffset>-653305</wp:posOffset>
                </wp:positionV>
                <wp:extent cx="3260034"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34"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C5E" w:rsidRDefault="00E43C5E" w:rsidP="00E43C5E">
                            <w:pPr>
                              <w:tabs>
                                <w:tab w:val="left" w:pos="3119"/>
                              </w:tabs>
                              <w:spacing w:after="0"/>
                              <w:rPr>
                                <w:ins w:id="1" w:author="Joy Plokker" w:date="2016-03-23T13:43:00Z"/>
                                <w:rFonts w:cstheme="minorHAnsi"/>
                                <w:sz w:val="12"/>
                                <w:szCs w:val="12"/>
                                <w:lang w:val="en-GB"/>
                              </w:rPr>
                            </w:pPr>
                            <w:r w:rsidRPr="00452C45">
                              <w:rPr>
                                <w:rFonts w:cstheme="minorHAnsi"/>
                                <w:sz w:val="12"/>
                                <w:szCs w:val="12"/>
                                <w:lang w:val="en-GB"/>
                              </w:rPr>
                              <w:t>GfNA-II</w:t>
                            </w:r>
                            <w:r>
                              <w:rPr>
                                <w:rFonts w:cstheme="minorHAnsi"/>
                                <w:sz w:val="12"/>
                                <w:szCs w:val="12"/>
                                <w:lang w:val="en-GB"/>
                              </w:rPr>
                              <w:t>.6</w:t>
                            </w:r>
                            <w:r w:rsidRPr="00452C45">
                              <w:rPr>
                                <w:rFonts w:cstheme="minorHAnsi"/>
                                <w:sz w:val="12"/>
                                <w:szCs w:val="12"/>
                                <w:lang w:val="en-GB"/>
                              </w:rPr>
                              <w:t>-C</w:t>
                            </w:r>
                            <w:r>
                              <w:rPr>
                                <w:rFonts w:cstheme="minorHAnsi"/>
                                <w:sz w:val="12"/>
                                <w:szCs w:val="12"/>
                                <w:lang w:val="en-GB"/>
                              </w:rPr>
                              <w:t>-Annex -</w:t>
                            </w:r>
                            <w:r w:rsidRPr="00452C45">
                              <w:rPr>
                                <w:rFonts w:cstheme="minorHAnsi"/>
                                <w:sz w:val="12"/>
                                <w:szCs w:val="12"/>
                                <w:lang w:val="en-GB"/>
                              </w:rPr>
                              <w:t>Erasmus+ HE</w:t>
                            </w:r>
                            <w:r>
                              <w:rPr>
                                <w:rFonts w:cstheme="minorHAnsi"/>
                                <w:sz w:val="12"/>
                                <w:szCs w:val="12"/>
                                <w:lang w:val="en-GB"/>
                              </w:rPr>
                              <w:t xml:space="preserve"> Learning Agreement for traineeships </w:t>
                            </w:r>
                            <w:r w:rsidR="00917DE8">
                              <w:rPr>
                                <w:rFonts w:cstheme="minorHAnsi"/>
                                <w:sz w:val="12"/>
                                <w:szCs w:val="12"/>
                                <w:lang w:val="en-GB"/>
                              </w:rPr>
                              <w:t xml:space="preserve">– guidelines </w:t>
                            </w:r>
                            <w:r>
                              <w:rPr>
                                <w:rFonts w:cstheme="minorHAnsi"/>
                                <w:sz w:val="12"/>
                                <w:szCs w:val="12"/>
                                <w:lang w:val="en-GB"/>
                              </w:rPr>
                              <w:t>2016</w:t>
                            </w:r>
                            <w:r w:rsidRPr="00452C45">
                              <w:rPr>
                                <w:rFonts w:cstheme="minorHAnsi"/>
                                <w:sz w:val="12"/>
                                <w:szCs w:val="12"/>
                                <w:lang w:val="en-GB"/>
                              </w:rPr>
                              <w:t xml:space="preserve"> </w:t>
                            </w:r>
                          </w:p>
                          <w:p w:rsidR="00367235" w:rsidRPr="00367235" w:rsidRDefault="00367235" w:rsidP="00E43C5E">
                            <w:pPr>
                              <w:tabs>
                                <w:tab w:val="left" w:pos="3119"/>
                              </w:tabs>
                              <w:spacing w:after="0"/>
                              <w:rPr>
                                <w:rFonts w:cstheme="minorHAnsi"/>
                                <w:color w:val="003CB4"/>
                                <w:sz w:val="12"/>
                                <w:szCs w:val="12"/>
                                <w:lang w:val="en-GB"/>
                              </w:rPr>
                            </w:pPr>
                            <w:r>
                              <w:rPr>
                                <w:rFonts w:cstheme="minorHAnsi"/>
                                <w:color w:val="003CB4"/>
                                <w:sz w:val="12"/>
                                <w:szCs w:val="12"/>
                                <w:lang w:val="en-GB"/>
                              </w:rPr>
                              <w:t>Bijlage 8A</w:t>
                            </w:r>
                          </w:p>
                          <w:p w:rsidR="00E43C5E" w:rsidRPr="00452C45" w:rsidRDefault="00E43C5E" w:rsidP="00E43C5E">
                            <w:pPr>
                              <w:tabs>
                                <w:tab w:val="left" w:pos="3119"/>
                              </w:tabs>
                              <w:spacing w:after="0"/>
                              <w:jc w:val="right"/>
                              <w:rPr>
                                <w:rFonts w:ascii="Verdana" w:hAnsi="Verdana"/>
                                <w:b/>
                                <w:i/>
                                <w:color w:val="003CB4"/>
                                <w:sz w:val="12"/>
                                <w:szCs w:val="12"/>
                                <w:lang w:val="en-GB"/>
                              </w:rPr>
                            </w:pPr>
                          </w:p>
                          <w:p w:rsidR="00E43C5E" w:rsidRPr="00452C45" w:rsidRDefault="00E43C5E" w:rsidP="00E43C5E">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68871D0" id="_x0000_t202" coordsize="21600,21600" o:spt="202" path="m,l,21600r21600,l21600,xe">
                <v:stroke joinstyle="miter"/>
                <v:path gradientshapeok="t" o:connecttype="rect"/>
              </v:shapetype>
              <v:shape id="Text Box 3" o:spid="_x0000_s1026" type="#_x0000_t202" style="position:absolute;left:0;text-align:left;margin-left:-47.05pt;margin-top:-51.45pt;width:256.7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" filled="f" stroked="f">
                <v:textbox>
                  <w:txbxContent>
                    <w:p w:rsidR="00E43C5E" w:rsidRDefault="00E43C5E" w:rsidP="00E43C5E">
                      <w:pPr>
                        <w:tabs>
                          <w:tab w:val="left" w:pos="3119"/>
                        </w:tabs>
                        <w:spacing w:after="0"/>
                        <w:rPr>
                          <w:ins w:id="1" w:author="Joy Plokker" w:date="2016-03-23T13:43:00Z"/>
                          <w:rFonts w:cstheme="minorHAnsi"/>
                          <w:sz w:val="12"/>
                          <w:szCs w:val="12"/>
                          <w:lang w:val="en-GB"/>
                        </w:rPr>
                      </w:pPr>
                      <w:r w:rsidRPr="00452C45">
                        <w:rPr>
                          <w:rFonts w:cstheme="minorHAnsi"/>
                          <w:sz w:val="12"/>
                          <w:szCs w:val="12"/>
                          <w:lang w:val="en-GB"/>
                        </w:rPr>
                        <w:t>GfNA-II</w:t>
                      </w:r>
                      <w:r>
                        <w:rPr>
                          <w:rFonts w:cstheme="minorHAnsi"/>
                          <w:sz w:val="12"/>
                          <w:szCs w:val="12"/>
                          <w:lang w:val="en-GB"/>
                        </w:rPr>
                        <w:t>.6</w:t>
                      </w:r>
                      <w:r w:rsidRPr="00452C45">
                        <w:rPr>
                          <w:rFonts w:cstheme="minorHAnsi"/>
                          <w:sz w:val="12"/>
                          <w:szCs w:val="12"/>
                          <w:lang w:val="en-GB"/>
                        </w:rPr>
                        <w:t>-C</w:t>
                      </w:r>
                      <w:r>
                        <w:rPr>
                          <w:rFonts w:cstheme="minorHAnsi"/>
                          <w:sz w:val="12"/>
                          <w:szCs w:val="12"/>
                          <w:lang w:val="en-GB"/>
                        </w:rPr>
                        <w:t>-Annex -</w:t>
                      </w:r>
                      <w:r w:rsidRPr="00452C45">
                        <w:rPr>
                          <w:rFonts w:cstheme="minorHAnsi"/>
                          <w:sz w:val="12"/>
                          <w:szCs w:val="12"/>
                          <w:lang w:val="en-GB"/>
                        </w:rPr>
                        <w:t>Erasmus+ HE</w:t>
                      </w:r>
                      <w:r>
                        <w:rPr>
                          <w:rFonts w:cstheme="minorHAnsi"/>
                          <w:sz w:val="12"/>
                          <w:szCs w:val="12"/>
                          <w:lang w:val="en-GB"/>
                        </w:rPr>
                        <w:t xml:space="preserve"> Learning Agreement for traineeships </w:t>
                      </w:r>
                      <w:r w:rsidR="00917DE8">
                        <w:rPr>
                          <w:rFonts w:cstheme="minorHAnsi"/>
                          <w:sz w:val="12"/>
                          <w:szCs w:val="12"/>
                          <w:lang w:val="en-GB"/>
                        </w:rPr>
                        <w:t xml:space="preserve">– guidelines </w:t>
                      </w:r>
                      <w:r>
                        <w:rPr>
                          <w:rFonts w:cstheme="minorHAnsi"/>
                          <w:sz w:val="12"/>
                          <w:szCs w:val="12"/>
                          <w:lang w:val="en-GB"/>
                        </w:rPr>
                        <w:t>2016</w:t>
                      </w:r>
                      <w:r w:rsidRPr="00452C45">
                        <w:rPr>
                          <w:rFonts w:cstheme="minorHAnsi"/>
                          <w:sz w:val="12"/>
                          <w:szCs w:val="12"/>
                          <w:lang w:val="en-GB"/>
                        </w:rPr>
                        <w:t xml:space="preserve"> </w:t>
                      </w:r>
                    </w:p>
                    <w:p w:rsidR="00367235" w:rsidRPr="00367235" w:rsidRDefault="00367235" w:rsidP="00E43C5E">
                      <w:pPr>
                        <w:tabs>
                          <w:tab w:val="left" w:pos="3119"/>
                        </w:tabs>
                        <w:spacing w:after="0"/>
                        <w:rPr>
                          <w:rFonts w:cstheme="minorHAnsi"/>
                          <w:color w:val="003CB4"/>
                          <w:sz w:val="12"/>
                          <w:szCs w:val="12"/>
                          <w:lang w:val="en-GB"/>
                        </w:rPr>
                      </w:pPr>
                      <w:r>
                        <w:rPr>
                          <w:rFonts w:cstheme="minorHAnsi"/>
                          <w:color w:val="003CB4"/>
                          <w:sz w:val="12"/>
                          <w:szCs w:val="12"/>
                          <w:lang w:val="en-GB"/>
                        </w:rPr>
                        <w:t>Bijlage 8A</w:t>
                      </w:r>
                    </w:p>
                    <w:p w:rsidR="00E43C5E" w:rsidRPr="00452C45" w:rsidRDefault="00E43C5E" w:rsidP="00E43C5E">
                      <w:pPr>
                        <w:tabs>
                          <w:tab w:val="left" w:pos="3119"/>
                        </w:tabs>
                        <w:spacing w:after="0"/>
                        <w:jc w:val="right"/>
                        <w:rPr>
                          <w:rFonts w:ascii="Verdana" w:hAnsi="Verdana"/>
                          <w:b/>
                          <w:i/>
                          <w:color w:val="003CB4"/>
                          <w:sz w:val="12"/>
                          <w:szCs w:val="12"/>
                          <w:lang w:val="en-GB"/>
                        </w:rPr>
                      </w:pPr>
                    </w:p>
                    <w:p w:rsidR="00E43C5E" w:rsidRPr="00452C45" w:rsidRDefault="00E43C5E" w:rsidP="00E43C5E">
                      <w:pPr>
                        <w:tabs>
                          <w:tab w:val="left" w:pos="3119"/>
                        </w:tabs>
                        <w:spacing w:after="0"/>
                        <w:jc w:val="right"/>
                        <w:rPr>
                          <w:rFonts w:ascii="Verdana" w:hAnsi="Verdana"/>
                          <w:b/>
                          <w:i/>
                          <w:color w:val="003CB4"/>
                          <w:sz w:val="12"/>
                          <w:szCs w:val="12"/>
                          <w:lang w:val="en-GB"/>
                        </w:rPr>
                      </w:pPr>
                    </w:p>
                  </w:txbxContent>
                </v:textbox>
              </v:shape>
            </w:pict>
          </mc:Fallback>
        </mc:AlternateContent>
      </w:r>
      <w:r w:rsidR="001208E5" w:rsidRPr="002D029F">
        <w:rPr>
          <w:rFonts w:ascii="Verdana" w:hAnsi="Verdana" w:cstheme="minorHAnsi"/>
          <w:b/>
          <w:color w:val="002060"/>
          <w:sz w:val="28"/>
          <w:szCs w:val="28"/>
          <w:lang w:val="en-GB"/>
        </w:rPr>
        <w:t>Guidelines on how to use the Learning Agreement for Traineeships</w:t>
      </w:r>
    </w:p>
    <w:p w:rsidR="00BD0E60" w:rsidRPr="001208E5" w:rsidRDefault="00BD0E60" w:rsidP="00464834">
      <w:pPr>
        <w:spacing w:before="120" w:after="120"/>
        <w:ind w:right="-48"/>
        <w:jc w:val="both"/>
        <w:rPr>
          <w:rFonts w:cstheme="minorHAnsi"/>
          <w:lang w:val="en-GB"/>
        </w:rPr>
      </w:pPr>
      <w:r w:rsidRPr="001208E5">
        <w:rPr>
          <w:rFonts w:cstheme="minorHAnsi"/>
          <w:lang w:val="en-GB"/>
        </w:rPr>
        <w:t>The purpose of the Learning Agreement is to provide a transparent and efficient preparation of the traineeship period abroad and to ensure that the trainee will receive recognition in his/her degree for the traineeship successfully completed abroad.</w:t>
      </w:r>
    </w:p>
    <w:p w:rsidR="001208E5" w:rsidRPr="00CB0CDC" w:rsidRDefault="001208E5" w:rsidP="00464834">
      <w:pPr>
        <w:spacing w:before="120" w:after="120"/>
        <w:ind w:right="-48"/>
        <w:jc w:val="both"/>
        <w:rPr>
          <w:rFonts w:cstheme="minorHAnsi"/>
          <w:lang w:val="en-GB"/>
        </w:rPr>
      </w:pPr>
      <w:r w:rsidRPr="001208E5">
        <w:rPr>
          <w:rFonts w:eastAsia="Times New Roman" w:cstheme="minorHAnsi"/>
          <w:lang w:val="en-GB"/>
        </w:rPr>
        <w:t>This template is applicable to Erasmus+ mobility for traineeships between Programme Countries (KA1) and for Higher Education Capacity Building projects involving Partner Countries (KA2). Erasmus+ mobility for traineeships between Programme and Partner Countries (KA1) is not available under the 2015 Erasmus+ Call for proposals.</w:t>
      </w:r>
      <w:r w:rsidRPr="001208E5">
        <w:rPr>
          <w:rFonts w:cstheme="minorHAnsi"/>
          <w:lang w:val="en-GB"/>
        </w:rPr>
        <w:t xml:space="preserve">It is </w:t>
      </w:r>
      <w:r w:rsidRPr="001208E5">
        <w:rPr>
          <w:rFonts w:cstheme="minorHAnsi"/>
          <w:u w:val="single"/>
          <w:lang w:val="en-GB"/>
        </w:rPr>
        <w:t>recommended</w:t>
      </w:r>
      <w:r w:rsidRPr="001208E5">
        <w:rPr>
          <w:rFonts w:cstheme="minorHAnsi"/>
          <w:lang w:val="en-GB"/>
        </w:rPr>
        <w:t xml:space="preserve"> to use this template. However, if higher education institutions already have an IT system in place to produce the Learning Agreement or the Transcript of Records, they can continue using it</w:t>
      </w:r>
      <w:r w:rsidR="00F67F61">
        <w:rPr>
          <w:rFonts w:cstheme="minorHAnsi"/>
          <w:lang w:val="en-GB"/>
        </w:rPr>
        <w:t xml:space="preserve">, provided that all the </w:t>
      </w:r>
      <w:r w:rsidR="00F67F61" w:rsidRPr="00DC4979">
        <w:rPr>
          <w:rFonts w:cstheme="minorHAnsi"/>
          <w:lang w:val="en-GB"/>
        </w:rPr>
        <w:t>minimum requirements</w:t>
      </w:r>
      <w:r w:rsidR="00F67F61" w:rsidRPr="00287378" w:rsidDel="00707195">
        <w:rPr>
          <w:rFonts w:cstheme="minorHAnsi"/>
          <w:lang w:val="en-GB"/>
        </w:rPr>
        <w:t xml:space="preserve"> </w:t>
      </w:r>
      <w:r w:rsidR="00F67F61">
        <w:rPr>
          <w:rFonts w:cstheme="minorHAnsi"/>
          <w:lang w:val="en-GB"/>
        </w:rPr>
        <w:t xml:space="preserve">listed </w:t>
      </w:r>
      <w:r w:rsidR="00F67F61" w:rsidRPr="00CB0CDC">
        <w:rPr>
          <w:rFonts w:cstheme="minorHAnsi"/>
          <w:lang w:val="en-GB"/>
        </w:rPr>
        <w:t>in this document are made available. F</w:t>
      </w:r>
      <w:r w:rsidRPr="00CB0CDC">
        <w:rPr>
          <w:rFonts w:cstheme="minorHAnsi"/>
          <w:lang w:val="en-GB"/>
        </w:rPr>
        <w:t>urther fields can be added, if needed</w:t>
      </w:r>
      <w:r w:rsidR="007B5CDC" w:rsidRPr="00CB0CDC">
        <w:rPr>
          <w:rFonts w:cstheme="minorHAnsi"/>
          <w:lang w:val="en-GB"/>
        </w:rPr>
        <w:t xml:space="preserve"> (e.g. information on the coordinator of a consortium)</w:t>
      </w:r>
      <w:r w:rsidRPr="00CB0CDC">
        <w:rPr>
          <w:rFonts w:cstheme="minorHAnsi"/>
          <w:lang w:val="en-GB"/>
        </w:rPr>
        <w:t>, and the format (e.g. font size and colours) can be adapted.</w:t>
      </w:r>
    </w:p>
    <w:p w:rsidR="001208E5" w:rsidRPr="00CB0CDC" w:rsidRDefault="001208E5" w:rsidP="001208E5">
      <w:pPr>
        <w:spacing w:before="120" w:after="120"/>
        <w:ind w:left="-567" w:right="-567"/>
        <w:jc w:val="center"/>
        <w:rPr>
          <w:rFonts w:cstheme="minorHAnsi"/>
          <w:b/>
          <w:color w:val="002060"/>
          <w:lang w:val="en-GB"/>
        </w:rPr>
      </w:pPr>
    </w:p>
    <w:p w:rsidR="001208E5" w:rsidRPr="00CB0CDC" w:rsidRDefault="001208E5" w:rsidP="001208E5">
      <w:pPr>
        <w:spacing w:before="120" w:after="120"/>
        <w:ind w:left="-567" w:right="-567"/>
        <w:jc w:val="center"/>
        <w:rPr>
          <w:rFonts w:cstheme="minorHAnsi"/>
          <w:b/>
          <w:color w:val="002060"/>
          <w:lang w:val="en-GB"/>
        </w:rPr>
      </w:pPr>
      <w:r w:rsidRPr="00CB0CDC">
        <w:rPr>
          <w:rFonts w:cstheme="minorHAnsi"/>
          <w:b/>
          <w:color w:val="002060"/>
          <w:lang w:val="en-GB"/>
        </w:rPr>
        <w:t>BEFORE THE MOBILITY</w:t>
      </w:r>
    </w:p>
    <w:p w:rsidR="001208E5" w:rsidRPr="00CB0CDC" w:rsidRDefault="001208E5" w:rsidP="00464834">
      <w:pPr>
        <w:spacing w:before="120" w:after="120"/>
        <w:ind w:right="72"/>
        <w:jc w:val="both"/>
        <w:rPr>
          <w:rFonts w:cstheme="minorHAnsi"/>
          <w:b/>
          <w:u w:val="single"/>
          <w:lang w:val="en-GB"/>
        </w:rPr>
      </w:pPr>
      <w:r w:rsidRPr="00CB0CDC">
        <w:rPr>
          <w:rFonts w:cstheme="minorHAnsi"/>
          <w:b/>
          <w:u w:val="single"/>
          <w:lang w:val="en-GB"/>
        </w:rPr>
        <w:t xml:space="preserve">Administrative data </w:t>
      </w:r>
    </w:p>
    <w:p w:rsidR="001208E5" w:rsidRPr="00CB0CDC" w:rsidRDefault="001208E5" w:rsidP="00464834">
      <w:pPr>
        <w:spacing w:before="120" w:after="120"/>
        <w:ind w:right="72"/>
        <w:jc w:val="both"/>
        <w:rPr>
          <w:rFonts w:cstheme="minorHAnsi"/>
          <w:lang w:val="en-GB"/>
        </w:rPr>
      </w:pPr>
      <w:r w:rsidRPr="00CB0CDC">
        <w:rPr>
          <w:rFonts w:cstheme="minorHAnsi"/>
          <w:lang w:val="en-GB"/>
        </w:rPr>
        <w:t>Before the mobility, it is necessary to fill in page 1 with information on the trainee, the Sending Institution and the Receiving Organisation/Enterprise and the three parties have to agree on the section to be completed before the mobility.</w:t>
      </w:r>
    </w:p>
    <w:p w:rsidR="004949D9" w:rsidRPr="00CB0CDC" w:rsidRDefault="004949D9" w:rsidP="004949D9">
      <w:pPr>
        <w:spacing w:before="120" w:after="120"/>
        <w:ind w:right="61"/>
        <w:jc w:val="both"/>
        <w:rPr>
          <w:rFonts w:cstheme="minorHAnsi"/>
          <w:lang w:val="en-GB"/>
        </w:rPr>
      </w:pPr>
      <w:r w:rsidRPr="00CB0CDC">
        <w:rPr>
          <w:rFonts w:cstheme="minorHAnsi"/>
          <w:lang w:val="en-GB"/>
        </w:rPr>
        <w:t>In case some administrative data is already available to the three parties, there is no need to repeat it in this template.</w:t>
      </w:r>
    </w:p>
    <w:p w:rsidR="001208E5" w:rsidRPr="00CB0CDC" w:rsidRDefault="001208E5" w:rsidP="00464834">
      <w:pPr>
        <w:spacing w:before="120" w:after="120"/>
        <w:ind w:right="72"/>
        <w:jc w:val="both"/>
        <w:rPr>
          <w:rFonts w:cstheme="minorHAnsi"/>
          <w:lang w:val="en-GB"/>
        </w:rPr>
      </w:pPr>
      <w:r w:rsidRPr="00CB0CDC">
        <w:rPr>
          <w:rFonts w:cstheme="minorHAnsi"/>
          <w:lang w:val="en-GB"/>
        </w:rPr>
        <w:t>On page 1, most of the information related to the trainee, the sending and Receiving Organisations will have to be encoded in the Mobility Tool+ (for Capacity Building projects, in the EACEA Mobility Tool).</w:t>
      </w:r>
    </w:p>
    <w:p w:rsidR="001208E5" w:rsidRPr="00CB0CDC" w:rsidRDefault="001208E5" w:rsidP="002D029F">
      <w:pPr>
        <w:spacing w:before="240" w:after="120"/>
        <w:ind w:right="72"/>
        <w:jc w:val="both"/>
        <w:rPr>
          <w:rFonts w:cstheme="minorHAnsi"/>
          <w:u w:val="single"/>
          <w:lang w:val="en-GB"/>
        </w:rPr>
      </w:pPr>
      <w:r w:rsidRPr="00CB0CDC">
        <w:rPr>
          <w:rFonts w:eastAsia="Times New Roman" w:cstheme="minorHAnsi"/>
          <w:b/>
          <w:bCs/>
          <w:iCs/>
          <w:color w:val="000000"/>
          <w:u w:val="single"/>
          <w:lang w:val="en-GB" w:eastAsia="en-GB"/>
        </w:rPr>
        <w:t>Traineeship Programme at the Receiving Organisation/Enterprise</w:t>
      </w:r>
      <w:r w:rsidRPr="00CB0CDC" w:rsidDel="005E25EC">
        <w:rPr>
          <w:rFonts w:cstheme="minorHAnsi"/>
          <w:b/>
          <w:u w:val="single"/>
          <w:lang w:val="en-GB"/>
        </w:rPr>
        <w:t xml:space="preserve"> </w:t>
      </w:r>
      <w:r w:rsidRPr="00CB0CDC">
        <w:rPr>
          <w:rFonts w:cstheme="minorHAnsi"/>
          <w:b/>
          <w:u w:val="single"/>
          <w:lang w:val="en-GB"/>
        </w:rPr>
        <w:t>(Table A)</w:t>
      </w:r>
    </w:p>
    <w:p w:rsidR="001208E5" w:rsidRPr="00CB0CDC" w:rsidRDefault="001208E5" w:rsidP="00464834">
      <w:pPr>
        <w:spacing w:before="120" w:after="120"/>
        <w:ind w:right="72"/>
        <w:jc w:val="both"/>
        <w:rPr>
          <w:rFonts w:cstheme="minorHAnsi"/>
          <w:lang w:val="en-GB"/>
        </w:rPr>
      </w:pPr>
      <w:r w:rsidRPr="00CB0CDC">
        <w:rPr>
          <w:rFonts w:cstheme="minorHAnsi"/>
          <w:lang w:val="en-GB"/>
        </w:rPr>
        <w:t>The Traineeship Programme at the Receiving Organisation/Enterprise should include the</w:t>
      </w:r>
      <w:r w:rsidRPr="00CB0CDC">
        <w:rPr>
          <w:rFonts w:cstheme="minorHAnsi"/>
          <w:b/>
          <w:lang w:val="en-GB"/>
        </w:rPr>
        <w:t xml:space="preserve"> indicative</w:t>
      </w:r>
      <w:r w:rsidRPr="00CB0CDC">
        <w:rPr>
          <w:rFonts w:cstheme="minorHAnsi"/>
          <w:lang w:val="en-GB"/>
        </w:rPr>
        <w:t xml:space="preserve"> start and end months of the agreed traineeship, the traineeship title, as well as the number of working hours per week.</w:t>
      </w:r>
      <w:r w:rsidR="00966DE2" w:rsidRPr="00CB0CDC">
        <w:rPr>
          <w:rFonts w:cstheme="minorHAnsi"/>
          <w:lang w:val="en-GB"/>
        </w:rPr>
        <w:t xml:space="preserve"> </w:t>
      </w:r>
    </w:p>
    <w:p w:rsidR="001208E5" w:rsidRPr="00CB0CDC" w:rsidRDefault="001208E5" w:rsidP="00464834">
      <w:pPr>
        <w:spacing w:before="120" w:after="120"/>
        <w:ind w:right="72"/>
        <w:jc w:val="both"/>
        <w:rPr>
          <w:rFonts w:cstheme="minorHAnsi"/>
          <w:lang w:val="en-GB"/>
        </w:rPr>
      </w:pPr>
      <w:r w:rsidRPr="00CB0CDC">
        <w:rPr>
          <w:rFonts w:cstheme="minorHAnsi"/>
          <w:lang w:val="en-GB"/>
        </w:rPr>
        <w:t>The detailed programme of the traineeship period should include the tasks/deliverables to be carried out by the trainee, with their associated timing.</w:t>
      </w:r>
    </w:p>
    <w:p w:rsidR="001208E5" w:rsidRPr="00CB0CDC" w:rsidRDefault="001208E5" w:rsidP="00464834">
      <w:pPr>
        <w:spacing w:before="120" w:after="120"/>
        <w:ind w:right="72"/>
        <w:jc w:val="both"/>
        <w:rPr>
          <w:rFonts w:cstheme="minorHAnsi"/>
          <w:lang w:val="en-GB"/>
        </w:rPr>
      </w:pPr>
      <w:r w:rsidRPr="00CB0CDC">
        <w:rPr>
          <w:rFonts w:cstheme="minorHAnsi"/>
          <w:lang w:val="en-GB"/>
        </w:rPr>
        <w:t>The Traineeship Programme should indicate which knowledge, intellectual and practical skills and competences (Learning Outcomes) will be acquired by the end of the traineeship, e.g. academic, analytical, communication, decision-making, ICT, innovative and creative, strategic-organisational, and foreign language skills, teamwork, initiative, adaptability, etc.</w:t>
      </w:r>
    </w:p>
    <w:p w:rsidR="001208E5" w:rsidRPr="00CB0CDC" w:rsidRDefault="001208E5" w:rsidP="00464834">
      <w:pPr>
        <w:spacing w:before="120" w:after="120"/>
        <w:ind w:right="72"/>
        <w:jc w:val="both"/>
        <w:rPr>
          <w:rFonts w:cstheme="minorHAnsi"/>
          <w:b/>
          <w:lang w:val="en-GB"/>
        </w:rPr>
      </w:pPr>
      <w:r w:rsidRPr="00CB0CDC">
        <w:rPr>
          <w:rFonts w:cstheme="minorHAnsi"/>
          <w:lang w:val="en-GB"/>
        </w:rPr>
        <w:t>The monitoring plan should describe how and when the trainee will be monitored during the traineeship by the Receiving Organisation/Enterprise, the Sending Institution, and, if applicable, a third party.</w:t>
      </w:r>
    </w:p>
    <w:p w:rsidR="001208E5" w:rsidRPr="00CB0CDC" w:rsidRDefault="001208E5" w:rsidP="00464834">
      <w:pPr>
        <w:spacing w:before="120" w:after="120"/>
        <w:ind w:right="72"/>
        <w:jc w:val="both"/>
        <w:rPr>
          <w:rFonts w:cstheme="minorHAnsi"/>
          <w:lang w:val="en-GB"/>
        </w:rPr>
      </w:pPr>
      <w:r w:rsidRPr="00CB0CDC">
        <w:rPr>
          <w:rFonts w:cstheme="minorHAnsi"/>
          <w:lang w:val="en-GB"/>
        </w:rPr>
        <w:lastRenderedPageBreak/>
        <w:t>The evaluation plan should describe the assessment criteria that will be used to evaluate the traineeship and the learning outcomes.</w:t>
      </w:r>
    </w:p>
    <w:p w:rsidR="001208E5" w:rsidRPr="00CB0CDC" w:rsidRDefault="001208E5" w:rsidP="002D029F">
      <w:pPr>
        <w:spacing w:before="240" w:after="120"/>
        <w:ind w:right="72"/>
        <w:jc w:val="both"/>
        <w:rPr>
          <w:rFonts w:cstheme="minorHAnsi"/>
          <w:u w:val="single"/>
          <w:lang w:val="en-GB"/>
        </w:rPr>
      </w:pPr>
      <w:r w:rsidRPr="00CB0CDC">
        <w:rPr>
          <w:rFonts w:cstheme="minorHAnsi"/>
          <w:b/>
          <w:u w:val="single"/>
          <w:lang w:val="en-GB"/>
        </w:rPr>
        <w:t>Language competence</w:t>
      </w:r>
    </w:p>
    <w:p w:rsidR="001208E5" w:rsidRPr="00CB0CDC" w:rsidRDefault="001208E5" w:rsidP="00464834">
      <w:pPr>
        <w:spacing w:before="120" w:after="120"/>
        <w:ind w:right="72"/>
        <w:jc w:val="both"/>
        <w:rPr>
          <w:rFonts w:cstheme="minorHAnsi"/>
          <w:lang w:val="en-GB"/>
        </w:rPr>
      </w:pPr>
      <w:r w:rsidRPr="00CB0CDC">
        <w:rPr>
          <w:rFonts w:cstheme="minorHAnsi"/>
          <w:lang w:val="en-GB"/>
        </w:rPr>
        <w:t>A recommended level of language competence</w:t>
      </w:r>
      <w:r w:rsidRPr="00CB0CDC">
        <w:rPr>
          <w:rStyle w:val="EndnoteReference"/>
          <w:rFonts w:cstheme="minorHAnsi"/>
          <w:lang w:val="en-GB"/>
        </w:rPr>
        <w:endnoteReference w:id="1"/>
      </w:r>
      <w:r w:rsidRPr="00CB0CDC">
        <w:rPr>
          <w:rFonts w:cstheme="minorHAnsi"/>
          <w:lang w:val="en-GB"/>
        </w:rPr>
        <w:t xml:space="preserve"> in the main language of work should be agreed with the Receiving Organisation/Enterprise to ensure a proper integration of the trainee in the organisation/Enterprise.</w:t>
      </w:r>
    </w:p>
    <w:p w:rsidR="001208E5" w:rsidRPr="00CB0CDC" w:rsidRDefault="001208E5" w:rsidP="00464834">
      <w:pPr>
        <w:spacing w:before="120" w:after="120"/>
        <w:ind w:right="72"/>
        <w:jc w:val="both"/>
        <w:rPr>
          <w:rFonts w:cstheme="minorHAnsi"/>
          <w:lang w:val="en-GB"/>
        </w:rPr>
      </w:pPr>
      <w:r w:rsidRPr="00CB0CDC">
        <w:rPr>
          <w:rFonts w:cstheme="minorHAnsi"/>
          <w:lang w:val="en-GB"/>
        </w:rPr>
        <w:t>The level of language competence</w:t>
      </w:r>
      <w:r w:rsidRPr="00CB0CDC">
        <w:rPr>
          <w:rStyle w:val="EndnoteReference"/>
          <w:rFonts w:cstheme="minorHAnsi"/>
          <w:lang w:val="en-GB"/>
        </w:rPr>
        <w:endnoteReference w:id="2"/>
      </w:r>
      <w:r w:rsidRPr="00CB0CDC">
        <w:rPr>
          <w:rFonts w:cstheme="minorHAnsi"/>
          <w:lang w:val="en-GB"/>
        </w:rPr>
        <w:t xml:space="preserve"> in the main language of work, which the trainee already has or agrees to acquire by the start of the study period, has to be reported in the box provided for that purpose in the Learning Agreement or, alternatively, in the grant agreement. In case the level of the selected trainee is below the recommended one when signing the Learning Agreement (or, alternatively, the grant agreement), the Sending Institution and the trainee should agree that he/she will reach the recommended level by the start of the mobility. They should also discuss and decide the type of support to be provided to the student by the Sending Institution (either with courses that can be funded by the Organisational Support grant or with the Erasmus+ OLS language courses, where applicable) or by the Receiving Organisation/Enterprise.</w:t>
      </w:r>
    </w:p>
    <w:p w:rsidR="001208E5" w:rsidRPr="00CB0CDC" w:rsidRDefault="001208E5" w:rsidP="00464834">
      <w:pPr>
        <w:spacing w:before="120" w:after="120"/>
        <w:ind w:right="72"/>
        <w:jc w:val="both"/>
        <w:rPr>
          <w:rFonts w:cstheme="minorHAnsi"/>
          <w:lang w:val="en-GB"/>
        </w:rPr>
      </w:pPr>
      <w:r w:rsidRPr="00CB0CDC">
        <w:rPr>
          <w:rFonts w:cstheme="minorHAnsi"/>
          <w:b/>
          <w:lang w:val="en-GB"/>
        </w:rPr>
        <w:t>The Erasmus+ Online Linguistic Support (OLS)</w:t>
      </w:r>
      <w:r w:rsidRPr="00CB0CDC">
        <w:rPr>
          <w:rFonts w:cstheme="minorHAnsi"/>
          <w:lang w:val="en-GB"/>
        </w:rPr>
        <w:t xml:space="preserve"> has been designed to assist Erasmus+ trainees in improving their knowledge of the main language of instruction, before and during their stay abroad, to ensure a better quality of learning mobility.</w:t>
      </w:r>
    </w:p>
    <w:p w:rsidR="001208E5" w:rsidRPr="00CB0CDC" w:rsidRDefault="001208E5" w:rsidP="00464834">
      <w:pPr>
        <w:spacing w:before="120" w:after="120"/>
        <w:ind w:right="72"/>
        <w:jc w:val="both"/>
        <w:rPr>
          <w:rFonts w:cstheme="minorHAnsi"/>
          <w:lang w:val="en-GB"/>
        </w:rPr>
      </w:pPr>
      <w:r w:rsidRPr="00CB0CDC">
        <w:rPr>
          <w:rFonts w:cstheme="minorHAnsi"/>
          <w:lang w:val="en-GB"/>
        </w:rPr>
        <w:t xml:space="preserve">For mobility between Programme Countries, and for the languages covered by the OLS, the trainee must carry out an OLS language assessment before the mobility, and a final assessment at the end of the mobility, except for native speakers and in duly justified cases (e.g. special needs trainees). </w:t>
      </w:r>
    </w:p>
    <w:p w:rsidR="001208E5" w:rsidRPr="00CB0CDC" w:rsidRDefault="001208E5" w:rsidP="00464834">
      <w:pPr>
        <w:spacing w:before="120" w:after="120"/>
        <w:ind w:right="72"/>
        <w:jc w:val="both"/>
        <w:rPr>
          <w:rFonts w:cstheme="minorHAnsi"/>
          <w:lang w:val="en-GB"/>
        </w:rPr>
      </w:pPr>
      <w:r w:rsidRPr="00CB0CDC">
        <w:rPr>
          <w:rFonts w:cstheme="minorHAnsi"/>
          <w:lang w:val="en-GB"/>
        </w:rPr>
        <w:t>The completion of the OLS assessment before departure is a pre-requisite for the mobility. This assessment will be taken after the trainee is selected, before signing the Learning Agreement or, alternatively, the grant agreement.</w:t>
      </w:r>
    </w:p>
    <w:p w:rsidR="001208E5" w:rsidRPr="001208E5" w:rsidRDefault="001208E5" w:rsidP="00464834">
      <w:pPr>
        <w:spacing w:before="120" w:after="120"/>
        <w:ind w:right="72"/>
        <w:jc w:val="both"/>
        <w:rPr>
          <w:rFonts w:cstheme="minorHAnsi"/>
          <w:lang w:val="en-GB"/>
        </w:rPr>
      </w:pPr>
      <w:r w:rsidRPr="00CB0CDC">
        <w:rPr>
          <w:rFonts w:cstheme="minorHAnsi"/>
          <w:lang w:val="en-GB"/>
        </w:rPr>
        <w:t xml:space="preserve">Based on the results of the OLS assessment, the Sending Institution may allocate an OLS language course to the trainees who wish to improve their language competences. More opportunities for participants following the OLS language courses (OLS Live Coaching: MOOCs, Forum and Tutoring sessions) are available at </w:t>
      </w:r>
      <w:hyperlink r:id="rId9" w:history="1">
        <w:r w:rsidRPr="00CB0CDC">
          <w:rPr>
            <w:rStyle w:val="Hyperlink"/>
            <w:rFonts w:cstheme="minorHAnsi"/>
            <w:lang w:val="en-GB"/>
          </w:rPr>
          <w:t>http://erasmusplusols.eu</w:t>
        </w:r>
      </w:hyperlink>
    </w:p>
    <w:p w:rsidR="001208E5" w:rsidRPr="00813CD2" w:rsidRDefault="001208E5" w:rsidP="002D029F">
      <w:pPr>
        <w:spacing w:before="240" w:after="120"/>
        <w:ind w:right="72"/>
        <w:jc w:val="both"/>
        <w:rPr>
          <w:rFonts w:cstheme="minorHAnsi"/>
          <w:u w:val="single"/>
          <w:lang w:val="en-GB"/>
        </w:rPr>
      </w:pPr>
      <w:r w:rsidRPr="00813CD2">
        <w:rPr>
          <w:rFonts w:eastAsia="Times New Roman" w:cstheme="minorHAnsi"/>
          <w:b/>
          <w:bCs/>
          <w:iCs/>
          <w:color w:val="000000"/>
          <w:u w:val="single"/>
          <w:lang w:val="en-GB" w:eastAsia="en-GB"/>
        </w:rPr>
        <w:t>Sending Institution</w:t>
      </w:r>
      <w:r w:rsidRPr="00813CD2" w:rsidDel="005E25EC">
        <w:rPr>
          <w:rFonts w:cstheme="minorHAnsi"/>
          <w:u w:val="single"/>
          <w:lang w:val="en-GB"/>
        </w:rPr>
        <w:t xml:space="preserve"> </w:t>
      </w:r>
      <w:r w:rsidRPr="00813CD2">
        <w:rPr>
          <w:rFonts w:cstheme="minorHAnsi"/>
          <w:b/>
          <w:u w:val="single"/>
          <w:lang w:val="en-GB"/>
        </w:rPr>
        <w:t>(Table B)</w:t>
      </w:r>
    </w:p>
    <w:p w:rsidR="001208E5" w:rsidRPr="00813CD2" w:rsidRDefault="001208E5" w:rsidP="00464834">
      <w:pPr>
        <w:spacing w:before="120" w:after="120"/>
        <w:ind w:right="72"/>
        <w:jc w:val="both"/>
        <w:rPr>
          <w:rFonts w:cstheme="minorHAnsi"/>
          <w:lang w:val="en-GB"/>
        </w:rPr>
      </w:pPr>
      <w:r w:rsidRPr="00813CD2">
        <w:rPr>
          <w:rFonts w:cstheme="minorHAnsi"/>
          <w:lang w:val="en-GB"/>
        </w:rPr>
        <w:t xml:space="preserve">The Sending Institution commits to recognise the learning outcomes acquired by the trainee upon satisfactory completion of the traineeship. There are three different provisions for traineeships and Table B should be filled in accordingly: </w:t>
      </w:r>
    </w:p>
    <w:p w:rsidR="001208E5" w:rsidRPr="00813CD2" w:rsidRDefault="001208E5" w:rsidP="00464834">
      <w:pPr>
        <w:spacing w:before="120" w:after="120"/>
        <w:ind w:right="72"/>
        <w:jc w:val="both"/>
        <w:rPr>
          <w:rFonts w:cstheme="minorHAnsi"/>
          <w:lang w:val="en-GB"/>
        </w:rPr>
      </w:pPr>
      <w:r w:rsidRPr="00813CD2">
        <w:rPr>
          <w:rFonts w:cstheme="minorHAnsi"/>
          <w:lang w:val="en-GB"/>
        </w:rPr>
        <w:t>1. Traineeships embedded in the curriculum (</w:t>
      </w:r>
      <w:r w:rsidR="004A278B" w:rsidRPr="00813CD2">
        <w:rPr>
          <w:rFonts w:cstheme="minorHAnsi"/>
          <w:lang w:val="en-GB"/>
        </w:rPr>
        <w:t>counting towards</w:t>
      </w:r>
      <w:r w:rsidRPr="00813CD2">
        <w:rPr>
          <w:rFonts w:cstheme="minorHAnsi"/>
          <w:lang w:val="en-GB"/>
        </w:rPr>
        <w:t xml:space="preserve"> the degree);</w:t>
      </w:r>
    </w:p>
    <w:p w:rsidR="001208E5" w:rsidRPr="00813CD2" w:rsidRDefault="001208E5" w:rsidP="00464834">
      <w:pPr>
        <w:spacing w:before="120" w:after="120"/>
        <w:ind w:right="72"/>
        <w:jc w:val="both"/>
        <w:rPr>
          <w:rFonts w:cstheme="minorHAnsi"/>
          <w:lang w:val="en-GB"/>
        </w:rPr>
      </w:pPr>
      <w:r w:rsidRPr="00813CD2">
        <w:rPr>
          <w:rFonts w:cstheme="minorHAnsi"/>
          <w:lang w:val="en-GB"/>
        </w:rPr>
        <w:t>2. Voluntary traineeships (not obligatory for the degree);</w:t>
      </w:r>
    </w:p>
    <w:p w:rsidR="001208E5" w:rsidRPr="00813CD2" w:rsidRDefault="001208E5" w:rsidP="00464834">
      <w:pPr>
        <w:spacing w:before="120" w:after="120"/>
        <w:ind w:right="72"/>
        <w:jc w:val="both"/>
        <w:rPr>
          <w:rFonts w:cstheme="minorHAnsi"/>
          <w:lang w:val="en-GB"/>
        </w:rPr>
      </w:pPr>
      <w:r w:rsidRPr="00813CD2">
        <w:rPr>
          <w:rFonts w:cstheme="minorHAnsi"/>
          <w:lang w:val="en-GB"/>
        </w:rPr>
        <w:t>3. Traineeships for recent graduates.</w:t>
      </w:r>
    </w:p>
    <w:p w:rsidR="001208E5" w:rsidRPr="00813CD2" w:rsidRDefault="001208E5" w:rsidP="002D029F">
      <w:pPr>
        <w:keepNext/>
        <w:spacing w:before="120" w:after="120"/>
        <w:ind w:right="72"/>
        <w:jc w:val="both"/>
        <w:rPr>
          <w:rFonts w:cstheme="minorHAnsi"/>
          <w:b/>
          <w:u w:val="single"/>
          <w:lang w:val="en-GB"/>
        </w:rPr>
      </w:pPr>
      <w:r w:rsidRPr="00813CD2">
        <w:rPr>
          <w:rFonts w:cstheme="minorHAnsi"/>
          <w:b/>
          <w:u w:val="single"/>
          <w:lang w:val="en-GB"/>
        </w:rPr>
        <w:t>Accident Insurance</w:t>
      </w:r>
    </w:p>
    <w:p w:rsidR="001208E5" w:rsidRPr="00813CD2" w:rsidRDefault="001208E5" w:rsidP="00464834">
      <w:pPr>
        <w:spacing w:before="120" w:after="120"/>
        <w:ind w:right="72"/>
        <w:jc w:val="both"/>
        <w:rPr>
          <w:rFonts w:cstheme="minorHAnsi"/>
          <w:lang w:val="en-GB"/>
        </w:rPr>
      </w:pPr>
      <w:r w:rsidRPr="00813CD2">
        <w:rPr>
          <w:rFonts w:cstheme="minorHAnsi"/>
          <w:lang w:val="en-GB"/>
        </w:rPr>
        <w:t xml:space="preserve">It is highly recommended that either the Sending Institution or the Receiving Organisation/Enterprise provide insurance coverage to the trainee, and fill in the information in Table B or C accordingly. The trainee must be covered at least by an accident insurance (damages </w:t>
      </w:r>
      <w:r w:rsidRPr="00813CD2">
        <w:rPr>
          <w:rFonts w:cstheme="minorHAnsi"/>
          <w:lang w:val="en-GB"/>
        </w:rPr>
        <w:lastRenderedPageBreak/>
        <w:t>caused to the trainee at the workplace) and by a liability insurance (damages caused by the trainee at the workplace).</w:t>
      </w:r>
    </w:p>
    <w:p w:rsidR="001208E5" w:rsidRPr="00813CD2" w:rsidRDefault="001208E5" w:rsidP="002D029F">
      <w:pPr>
        <w:spacing w:before="240" w:after="120"/>
        <w:ind w:right="72"/>
        <w:jc w:val="both"/>
        <w:rPr>
          <w:rFonts w:cstheme="minorHAnsi"/>
          <w:u w:val="single"/>
          <w:lang w:val="en-GB"/>
        </w:rPr>
      </w:pPr>
      <w:r w:rsidRPr="00813CD2">
        <w:rPr>
          <w:rFonts w:eastAsia="Times New Roman" w:cstheme="minorHAnsi"/>
          <w:b/>
          <w:bCs/>
          <w:iCs/>
          <w:color w:val="000000"/>
          <w:u w:val="single"/>
          <w:lang w:val="en-GB" w:eastAsia="en-GB"/>
        </w:rPr>
        <w:t>Receiving Organisation/Enterprise</w:t>
      </w:r>
      <w:r w:rsidRPr="00813CD2" w:rsidDel="005E25EC">
        <w:rPr>
          <w:rFonts w:cstheme="minorHAnsi"/>
          <w:b/>
          <w:u w:val="single"/>
          <w:lang w:val="en-GB"/>
        </w:rPr>
        <w:t xml:space="preserve"> </w:t>
      </w:r>
      <w:r w:rsidRPr="00813CD2">
        <w:rPr>
          <w:rFonts w:cstheme="minorHAnsi"/>
          <w:b/>
          <w:u w:val="single"/>
          <w:lang w:val="en-GB"/>
        </w:rPr>
        <w:t>(Table C)</w:t>
      </w:r>
    </w:p>
    <w:p w:rsidR="001208E5" w:rsidRPr="00813CD2" w:rsidRDefault="001208E5" w:rsidP="00464834">
      <w:pPr>
        <w:spacing w:before="120" w:after="120"/>
        <w:ind w:right="72"/>
        <w:jc w:val="both"/>
        <w:rPr>
          <w:rFonts w:cstheme="minorHAnsi"/>
          <w:lang w:val="en-GB"/>
        </w:rPr>
      </w:pPr>
      <w:r w:rsidRPr="00813CD2">
        <w:rPr>
          <w:rFonts w:cstheme="minorHAnsi"/>
          <w:lang w:val="en-GB"/>
        </w:rPr>
        <w:t>The Receiving Organisation/Enterprise should provide appropriate support</w:t>
      </w:r>
      <w:r w:rsidR="00BC1B6E" w:rsidRPr="00813CD2">
        <w:rPr>
          <w:rFonts w:cstheme="minorHAnsi"/>
          <w:lang w:val="en-GB"/>
        </w:rPr>
        <w:t xml:space="preserve">, including mentoring,  supervision </w:t>
      </w:r>
      <w:r w:rsidRPr="00813CD2">
        <w:rPr>
          <w:rFonts w:cstheme="minorHAnsi"/>
          <w:lang w:val="en-GB"/>
        </w:rPr>
        <w:t>and equipment</w:t>
      </w:r>
      <w:r w:rsidR="00BC1B6E" w:rsidRPr="00813CD2">
        <w:rPr>
          <w:rFonts w:cstheme="minorHAnsi"/>
          <w:lang w:val="en-GB"/>
        </w:rPr>
        <w:t>,</w:t>
      </w:r>
      <w:r w:rsidRPr="00813CD2">
        <w:rPr>
          <w:rFonts w:cstheme="minorHAnsi"/>
          <w:lang w:val="en-GB"/>
        </w:rPr>
        <w:t xml:space="preserve"> to the trainee. </w:t>
      </w:r>
    </w:p>
    <w:p w:rsidR="001208E5" w:rsidRPr="00813CD2" w:rsidRDefault="001208E5" w:rsidP="00464834">
      <w:pPr>
        <w:spacing w:before="120" w:after="120"/>
        <w:ind w:right="72"/>
        <w:jc w:val="both"/>
        <w:rPr>
          <w:rFonts w:cstheme="minorHAnsi"/>
          <w:lang w:val="en-GB"/>
        </w:rPr>
      </w:pPr>
      <w:r w:rsidRPr="00813CD2">
        <w:rPr>
          <w:rFonts w:cstheme="minorHAnsi"/>
          <w:lang w:val="en-GB"/>
        </w:rPr>
        <w:t xml:space="preserve">The Receiving Organisation/Enterprise should also specify whether </w:t>
      </w:r>
      <w:r w:rsidR="00BC1B6E" w:rsidRPr="00813CD2">
        <w:rPr>
          <w:rFonts w:cstheme="minorHAnsi"/>
          <w:lang w:val="en-GB"/>
        </w:rPr>
        <w:t>it</w:t>
      </w:r>
      <w:r w:rsidRPr="00813CD2">
        <w:rPr>
          <w:rFonts w:cstheme="minorHAnsi"/>
          <w:lang w:val="en-GB"/>
        </w:rPr>
        <w:t xml:space="preserve"> will </w:t>
      </w:r>
      <w:r w:rsidR="00BC1B6E" w:rsidRPr="00813CD2">
        <w:rPr>
          <w:rFonts w:cstheme="minorHAnsi"/>
          <w:lang w:val="en-GB"/>
        </w:rPr>
        <w:t xml:space="preserve">provide </w:t>
      </w:r>
      <w:r w:rsidRPr="00813CD2">
        <w:rPr>
          <w:rFonts w:cstheme="minorHAnsi"/>
          <w:lang w:val="en-GB"/>
        </w:rPr>
        <w:t>financial support and/or a contribution in kind for the trainee</w:t>
      </w:r>
      <w:r w:rsidR="00BC1B6E" w:rsidRPr="00813CD2">
        <w:rPr>
          <w:rFonts w:cstheme="minorHAnsi"/>
          <w:lang w:val="en-GB"/>
        </w:rPr>
        <w:t xml:space="preserve">, on top of the </w:t>
      </w:r>
      <w:r w:rsidRPr="00813CD2">
        <w:rPr>
          <w:rFonts w:cstheme="minorHAnsi"/>
          <w:lang w:val="en-GB"/>
        </w:rPr>
        <w:t>Erasmus+ grant.</w:t>
      </w:r>
    </w:p>
    <w:p w:rsidR="00BC1B6E" w:rsidRPr="00813CD2" w:rsidRDefault="001208E5" w:rsidP="002D029F">
      <w:pPr>
        <w:spacing w:before="240" w:after="120"/>
        <w:ind w:right="72"/>
        <w:jc w:val="both"/>
        <w:rPr>
          <w:rFonts w:cstheme="minorHAnsi"/>
          <w:lang w:val="en-GB"/>
        </w:rPr>
      </w:pPr>
      <w:r w:rsidRPr="00813CD2">
        <w:rPr>
          <w:rFonts w:cstheme="minorHAnsi"/>
          <w:lang w:val="en-GB"/>
        </w:rPr>
        <w:t>The Receiving Organisation/Enterprise commits to issue a Traineeship Certificate within 5 weeks after the end of the traineeship.</w:t>
      </w:r>
    </w:p>
    <w:p w:rsidR="001208E5" w:rsidRPr="00813CD2" w:rsidRDefault="001208E5" w:rsidP="002D029F">
      <w:pPr>
        <w:spacing w:before="240" w:after="120"/>
        <w:ind w:right="72"/>
        <w:jc w:val="both"/>
        <w:rPr>
          <w:rFonts w:cstheme="minorHAnsi"/>
          <w:b/>
          <w:u w:val="single"/>
          <w:lang w:val="en-GB"/>
        </w:rPr>
      </w:pPr>
      <w:r w:rsidRPr="00813CD2">
        <w:rPr>
          <w:rFonts w:cstheme="minorHAnsi"/>
          <w:b/>
          <w:u w:val="single"/>
          <w:lang w:val="en-GB"/>
        </w:rPr>
        <w:t>Signing the Learning Agreement</w:t>
      </w:r>
    </w:p>
    <w:p w:rsidR="001208E5" w:rsidRPr="00813CD2" w:rsidRDefault="001208E5" w:rsidP="00464834">
      <w:pPr>
        <w:spacing w:before="120" w:after="120"/>
        <w:ind w:right="72"/>
        <w:jc w:val="both"/>
        <w:rPr>
          <w:rFonts w:cstheme="minorHAnsi"/>
          <w:lang w:val="en-GB"/>
        </w:rPr>
      </w:pPr>
      <w:r w:rsidRPr="00813CD2">
        <w:rPr>
          <w:rFonts w:cstheme="minorHAnsi"/>
          <w:lang w:val="en-GB"/>
        </w:rPr>
        <w:t>All parties must sign the Learning Agreement before the start of the mobility. It is not compulsory to circulate papers with original signatures, scanned copies of signatures may be accepted, depending on the national legislation</w:t>
      </w:r>
      <w:r w:rsidR="00814C91" w:rsidRPr="00813CD2">
        <w:rPr>
          <w:lang w:val="en-GB"/>
        </w:rPr>
        <w:t xml:space="preserve"> </w:t>
      </w:r>
      <w:r w:rsidR="00814C91" w:rsidRPr="00813CD2">
        <w:rPr>
          <w:rFonts w:cstheme="minorHAnsi"/>
          <w:lang w:val="en-GB"/>
        </w:rPr>
        <w:t>or institutional regulations</w:t>
      </w:r>
      <w:r w:rsidRPr="00813CD2">
        <w:rPr>
          <w:rFonts w:cstheme="minorHAnsi"/>
          <w:lang w:val="en-GB"/>
        </w:rPr>
        <w:t>.</w:t>
      </w:r>
    </w:p>
    <w:p w:rsidR="001208E5" w:rsidRPr="00813CD2" w:rsidRDefault="001208E5" w:rsidP="002D029F">
      <w:pPr>
        <w:spacing w:before="360" w:after="120"/>
        <w:ind w:left="-567" w:right="-567"/>
        <w:jc w:val="center"/>
        <w:rPr>
          <w:rFonts w:cstheme="minorHAnsi"/>
          <w:b/>
          <w:color w:val="002060"/>
          <w:lang w:val="en-GB"/>
        </w:rPr>
      </w:pPr>
      <w:r w:rsidRPr="00813CD2">
        <w:rPr>
          <w:rFonts w:cstheme="minorHAnsi"/>
          <w:b/>
          <w:color w:val="002060"/>
          <w:lang w:val="en-GB"/>
        </w:rPr>
        <w:t>DURING THE MOBILITY</w:t>
      </w:r>
    </w:p>
    <w:p w:rsidR="001208E5" w:rsidRPr="00813CD2" w:rsidRDefault="001208E5" w:rsidP="00464834">
      <w:pPr>
        <w:spacing w:before="120" w:after="120"/>
        <w:ind w:right="72"/>
        <w:jc w:val="both"/>
        <w:rPr>
          <w:rFonts w:cstheme="minorHAnsi"/>
          <w:lang w:val="en-GB"/>
        </w:rPr>
      </w:pPr>
      <w:r w:rsidRPr="00813CD2">
        <w:rPr>
          <w:rFonts w:cstheme="minorHAnsi"/>
          <w:b/>
          <w:u w:val="single"/>
          <w:lang w:val="en-GB"/>
        </w:rPr>
        <w:t>Exceptional Changes to the Traineeship Programme</w:t>
      </w:r>
      <w:r w:rsidRPr="00813CD2" w:rsidDel="005E25EC">
        <w:rPr>
          <w:rFonts w:cstheme="minorHAnsi"/>
          <w:b/>
          <w:u w:val="single"/>
          <w:lang w:val="en-GB"/>
        </w:rPr>
        <w:t xml:space="preserve"> </w:t>
      </w:r>
      <w:r w:rsidRPr="00813CD2">
        <w:rPr>
          <w:rFonts w:cstheme="minorHAnsi"/>
          <w:b/>
          <w:u w:val="single"/>
          <w:lang w:val="en-GB"/>
        </w:rPr>
        <w:t>(Table A2)</w:t>
      </w:r>
    </w:p>
    <w:p w:rsidR="001208E5" w:rsidRPr="00813CD2" w:rsidRDefault="001208E5" w:rsidP="00464834">
      <w:pPr>
        <w:spacing w:before="120" w:after="120"/>
        <w:ind w:right="72"/>
        <w:jc w:val="both"/>
        <w:rPr>
          <w:rFonts w:cstheme="minorHAnsi"/>
          <w:lang w:val="en-GB"/>
        </w:rPr>
      </w:pPr>
      <w:r w:rsidRPr="00813CD2">
        <w:rPr>
          <w:rFonts w:cstheme="minorHAnsi"/>
          <w:lang w:val="en-GB"/>
        </w:rPr>
        <w:t>Table A2 should only be completed during the mobility if changes have to be introduced into the original Learning Agreement. In that case, Table A should be kept unchanged and changes should be described in Table A2. The two Tables should be kept together in all communications.</w:t>
      </w:r>
    </w:p>
    <w:p w:rsidR="001208E5" w:rsidRPr="00813CD2" w:rsidRDefault="001208E5" w:rsidP="00464834">
      <w:pPr>
        <w:spacing w:before="120" w:after="120"/>
        <w:ind w:right="72"/>
        <w:jc w:val="both"/>
        <w:rPr>
          <w:rFonts w:cstheme="minorHAnsi"/>
          <w:lang w:val="en-GB"/>
        </w:rPr>
      </w:pPr>
      <w:r w:rsidRPr="00813CD2">
        <w:rPr>
          <w:rFonts w:cstheme="minorHAnsi"/>
          <w:lang w:val="en-GB"/>
        </w:rPr>
        <w:t>When changes to the traineeship programme arise, they should be agreed as soon as possible with the Sending Institution.</w:t>
      </w:r>
    </w:p>
    <w:p w:rsidR="001208E5" w:rsidRPr="007F6471" w:rsidRDefault="001208E5" w:rsidP="00464834">
      <w:pPr>
        <w:spacing w:before="120" w:after="120"/>
        <w:ind w:right="72"/>
        <w:jc w:val="both"/>
        <w:rPr>
          <w:rFonts w:cstheme="minorHAnsi"/>
          <w:lang w:val="en-GB"/>
        </w:rPr>
      </w:pPr>
      <w:r w:rsidRPr="00813CD2">
        <w:rPr>
          <w:rFonts w:cstheme="minorHAnsi"/>
          <w:lang w:val="en-GB"/>
        </w:rPr>
        <w:t>In case the change concerns an extension of the duration of the traineeship programme abroad, the</w:t>
      </w:r>
      <w:r w:rsidRPr="007F6471">
        <w:rPr>
          <w:rFonts w:cstheme="minorHAnsi"/>
          <w:lang w:val="en-GB"/>
        </w:rPr>
        <w:t xml:space="preserve"> request can be made by the trainee at the latest one month before the foreseen end date.</w:t>
      </w:r>
    </w:p>
    <w:p w:rsidR="001208E5" w:rsidRPr="001208E5" w:rsidRDefault="001208E5" w:rsidP="002D029F">
      <w:pPr>
        <w:spacing w:before="240" w:after="120"/>
        <w:ind w:right="72"/>
        <w:rPr>
          <w:rFonts w:cstheme="minorHAnsi"/>
          <w:b/>
          <w:u w:val="single"/>
          <w:lang w:val="en-GB"/>
        </w:rPr>
      </w:pPr>
      <w:r w:rsidRPr="001208E5">
        <w:rPr>
          <w:rFonts w:cstheme="minorHAnsi"/>
          <w:b/>
          <w:u w:val="single"/>
          <w:lang w:val="en-GB"/>
        </w:rPr>
        <w:t>Changes of the Responsible person(s)</w:t>
      </w:r>
    </w:p>
    <w:p w:rsidR="001208E5" w:rsidRPr="001208E5" w:rsidRDefault="001208E5" w:rsidP="00464834">
      <w:pPr>
        <w:spacing w:before="120" w:after="120"/>
        <w:ind w:right="72"/>
        <w:jc w:val="both"/>
        <w:rPr>
          <w:rFonts w:cstheme="minorHAnsi"/>
          <w:lang w:val="en-GB"/>
        </w:rPr>
      </w:pPr>
      <w:r w:rsidRPr="001208E5">
        <w:rPr>
          <w:rFonts w:cstheme="minorHAnsi"/>
          <w:lang w:val="en-GB"/>
        </w:rPr>
        <w:t>In case of changes of the responsible person(s), the information below should be inserted by the Sending Institution or Receiving Organisation/Enterprise, where applicable.</w:t>
      </w:r>
    </w:p>
    <w:tbl>
      <w:tblPr>
        <w:tblW w:w="10206" w:type="dxa"/>
        <w:tblInd w:w="-459" w:type="dxa"/>
        <w:tblLayout w:type="fixed"/>
        <w:tblLook w:val="04A0" w:firstRow="1" w:lastRow="0" w:firstColumn="1" w:lastColumn="0" w:noHBand="0" w:noVBand="1"/>
      </w:tblPr>
      <w:tblGrid>
        <w:gridCol w:w="3969"/>
        <w:gridCol w:w="2552"/>
        <w:gridCol w:w="1559"/>
        <w:gridCol w:w="2126"/>
      </w:tblGrid>
      <w:tr w:rsidR="001208E5" w:rsidRPr="001208E5" w:rsidTr="001208E5">
        <w:trPr>
          <w:trHeight w:val="178"/>
        </w:trPr>
        <w:tc>
          <w:tcPr>
            <w:tcW w:w="3969"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1208E5" w:rsidRPr="001208E5" w:rsidRDefault="001208E5" w:rsidP="001208E5">
            <w:pPr>
              <w:spacing w:after="0" w:line="240" w:lineRule="auto"/>
              <w:ind w:left="-567" w:right="-567"/>
              <w:jc w:val="center"/>
              <w:rPr>
                <w:rFonts w:eastAsia="Times New Roman" w:cstheme="minorHAnsi"/>
                <w:b/>
                <w:bCs/>
                <w:sz w:val="16"/>
                <w:szCs w:val="16"/>
                <w:lang w:val="en-GB" w:eastAsia="en-GB"/>
              </w:rPr>
            </w:pPr>
            <w:r w:rsidRPr="001208E5">
              <w:rPr>
                <w:rFonts w:eastAsia="Times New Roman" w:cstheme="minorHAnsi"/>
                <w:b/>
                <w:bCs/>
                <w:sz w:val="16"/>
                <w:szCs w:val="16"/>
                <w:lang w:val="en-GB" w:eastAsia="en-GB"/>
              </w:rPr>
              <w:t>Changes of the Responsible person(s)</w:t>
            </w:r>
          </w:p>
        </w:tc>
        <w:tc>
          <w:tcPr>
            <w:tcW w:w="2552" w:type="dxa"/>
            <w:tcBorders>
              <w:top w:val="double" w:sz="6" w:space="0" w:color="auto"/>
              <w:left w:val="nil"/>
              <w:bottom w:val="single" w:sz="8" w:space="0" w:color="auto"/>
              <w:right w:val="single" w:sz="8" w:space="0" w:color="auto"/>
            </w:tcBorders>
            <w:shd w:val="clear" w:color="auto" w:fill="auto"/>
            <w:noWrap/>
            <w:vAlign w:val="bottom"/>
            <w:hideMark/>
          </w:tcPr>
          <w:p w:rsidR="001208E5" w:rsidRPr="001208E5" w:rsidRDefault="001208E5" w:rsidP="001208E5">
            <w:pPr>
              <w:spacing w:after="0" w:line="240" w:lineRule="auto"/>
              <w:ind w:left="-567" w:right="-567"/>
              <w:jc w:val="center"/>
              <w:rPr>
                <w:rFonts w:eastAsia="Times New Roman" w:cstheme="minorHAnsi"/>
                <w:b/>
                <w:bCs/>
                <w:sz w:val="16"/>
                <w:szCs w:val="16"/>
                <w:lang w:val="en-GB" w:eastAsia="en-GB"/>
              </w:rPr>
            </w:pPr>
            <w:r w:rsidRPr="001208E5">
              <w:rPr>
                <w:rFonts w:eastAsia="Times New Roman" w:cstheme="minorHAnsi"/>
                <w:b/>
                <w:bCs/>
                <w:sz w:val="16"/>
                <w:szCs w:val="16"/>
                <w:lang w:val="en-GB" w:eastAsia="en-GB"/>
              </w:rPr>
              <w:t>Name</w:t>
            </w:r>
          </w:p>
        </w:tc>
        <w:tc>
          <w:tcPr>
            <w:tcW w:w="1559" w:type="dxa"/>
            <w:tcBorders>
              <w:top w:val="double" w:sz="6" w:space="0" w:color="auto"/>
              <w:left w:val="nil"/>
              <w:bottom w:val="single" w:sz="8" w:space="0" w:color="auto"/>
              <w:right w:val="nil"/>
            </w:tcBorders>
            <w:shd w:val="clear" w:color="auto" w:fill="auto"/>
            <w:vAlign w:val="bottom"/>
            <w:hideMark/>
          </w:tcPr>
          <w:p w:rsidR="001208E5" w:rsidRPr="001208E5" w:rsidRDefault="001208E5" w:rsidP="001208E5">
            <w:pPr>
              <w:spacing w:after="0" w:line="240" w:lineRule="auto"/>
              <w:ind w:left="-567" w:right="-567"/>
              <w:jc w:val="center"/>
              <w:rPr>
                <w:rFonts w:eastAsia="Times New Roman" w:cstheme="minorHAnsi"/>
                <w:b/>
                <w:bCs/>
                <w:sz w:val="16"/>
                <w:szCs w:val="16"/>
                <w:lang w:val="en-GB" w:eastAsia="en-GB"/>
              </w:rPr>
            </w:pPr>
            <w:r w:rsidRPr="001208E5">
              <w:rPr>
                <w:rFonts w:eastAsia="Times New Roman" w:cstheme="minorHAnsi"/>
                <w:b/>
                <w:bCs/>
                <w:sz w:val="16"/>
                <w:szCs w:val="16"/>
                <w:lang w:val="en-GB" w:eastAsia="en-GB"/>
              </w:rPr>
              <w:t>Email</w:t>
            </w:r>
          </w:p>
        </w:tc>
        <w:tc>
          <w:tcPr>
            <w:tcW w:w="2126" w:type="dxa"/>
            <w:tcBorders>
              <w:top w:val="double" w:sz="6" w:space="0" w:color="auto"/>
              <w:left w:val="single" w:sz="8" w:space="0" w:color="auto"/>
              <w:bottom w:val="single" w:sz="8" w:space="0" w:color="auto"/>
              <w:right w:val="double" w:sz="6" w:space="0" w:color="auto"/>
            </w:tcBorders>
            <w:shd w:val="clear" w:color="auto" w:fill="auto"/>
            <w:vAlign w:val="bottom"/>
            <w:hideMark/>
          </w:tcPr>
          <w:p w:rsidR="001208E5" w:rsidRPr="001208E5" w:rsidRDefault="001208E5" w:rsidP="001208E5">
            <w:pPr>
              <w:spacing w:after="0" w:line="240" w:lineRule="auto"/>
              <w:ind w:left="-567" w:right="-567"/>
              <w:jc w:val="center"/>
              <w:rPr>
                <w:rFonts w:eastAsia="Times New Roman" w:cstheme="minorHAnsi"/>
                <w:b/>
                <w:bCs/>
                <w:sz w:val="16"/>
                <w:szCs w:val="16"/>
                <w:lang w:val="en-GB" w:eastAsia="en-GB"/>
              </w:rPr>
            </w:pPr>
            <w:r w:rsidRPr="001208E5">
              <w:rPr>
                <w:rFonts w:eastAsia="Times New Roman" w:cstheme="minorHAnsi"/>
                <w:b/>
                <w:bCs/>
                <w:sz w:val="16"/>
                <w:szCs w:val="16"/>
                <w:lang w:val="en-GB" w:eastAsia="en-GB"/>
              </w:rPr>
              <w:t>Position</w:t>
            </w:r>
          </w:p>
        </w:tc>
      </w:tr>
      <w:tr w:rsidR="001208E5" w:rsidRPr="00917DE8" w:rsidTr="001208E5">
        <w:trPr>
          <w:trHeight w:val="157"/>
        </w:trPr>
        <w:tc>
          <w:tcPr>
            <w:tcW w:w="3969" w:type="dxa"/>
            <w:tcBorders>
              <w:top w:val="single" w:sz="8" w:space="0" w:color="auto"/>
              <w:left w:val="double" w:sz="6" w:space="0" w:color="auto"/>
              <w:bottom w:val="single" w:sz="8" w:space="0" w:color="auto"/>
              <w:right w:val="single" w:sz="8" w:space="0" w:color="auto"/>
            </w:tcBorders>
            <w:shd w:val="clear" w:color="auto" w:fill="auto"/>
            <w:vAlign w:val="bottom"/>
            <w:hideMark/>
          </w:tcPr>
          <w:p w:rsidR="001208E5" w:rsidRPr="001208E5" w:rsidRDefault="001208E5" w:rsidP="001208E5">
            <w:pPr>
              <w:spacing w:after="0" w:line="240" w:lineRule="auto"/>
              <w:ind w:left="-567" w:right="-567"/>
              <w:jc w:val="center"/>
              <w:rPr>
                <w:rFonts w:eastAsia="Times New Roman" w:cstheme="minorHAnsi"/>
                <w:sz w:val="16"/>
                <w:szCs w:val="16"/>
                <w:lang w:val="en-GB" w:eastAsia="en-GB"/>
              </w:rPr>
            </w:pPr>
            <w:r w:rsidRPr="001208E5">
              <w:rPr>
                <w:rFonts w:eastAsia="Times New Roman" w:cstheme="minorHAnsi"/>
                <w:sz w:val="16"/>
                <w:szCs w:val="16"/>
                <w:lang w:val="en-GB" w:eastAsia="en-GB"/>
              </w:rPr>
              <w:t>New Responsible person at the Sending Institution</w:t>
            </w:r>
          </w:p>
        </w:tc>
        <w:tc>
          <w:tcPr>
            <w:tcW w:w="2552" w:type="dxa"/>
            <w:tcBorders>
              <w:top w:val="nil"/>
              <w:left w:val="nil"/>
              <w:bottom w:val="single" w:sz="8" w:space="0" w:color="auto"/>
              <w:right w:val="single" w:sz="8" w:space="0" w:color="auto"/>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c>
          <w:tcPr>
            <w:tcW w:w="1559" w:type="dxa"/>
            <w:tcBorders>
              <w:top w:val="nil"/>
              <w:left w:val="nil"/>
              <w:bottom w:val="single" w:sz="8" w:space="0" w:color="auto"/>
              <w:right w:val="nil"/>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c>
          <w:tcPr>
            <w:tcW w:w="2126" w:type="dxa"/>
            <w:tcBorders>
              <w:top w:val="single" w:sz="8" w:space="0" w:color="auto"/>
              <w:left w:val="single" w:sz="8" w:space="0" w:color="auto"/>
              <w:bottom w:val="single" w:sz="8" w:space="0" w:color="auto"/>
              <w:right w:val="double" w:sz="6" w:space="0" w:color="auto"/>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r>
      <w:tr w:rsidR="001208E5" w:rsidRPr="00917DE8" w:rsidTr="001208E5">
        <w:trPr>
          <w:trHeight w:val="202"/>
        </w:trPr>
        <w:tc>
          <w:tcPr>
            <w:tcW w:w="3969" w:type="dxa"/>
            <w:tcBorders>
              <w:top w:val="single" w:sz="8" w:space="0" w:color="auto"/>
              <w:left w:val="double" w:sz="6" w:space="0" w:color="auto"/>
              <w:bottom w:val="double" w:sz="6" w:space="0" w:color="auto"/>
              <w:right w:val="single" w:sz="8" w:space="0" w:color="auto"/>
            </w:tcBorders>
            <w:shd w:val="clear" w:color="auto" w:fill="auto"/>
            <w:vAlign w:val="bottom"/>
            <w:hideMark/>
          </w:tcPr>
          <w:p w:rsidR="001208E5" w:rsidRPr="001208E5" w:rsidRDefault="001208E5" w:rsidP="001208E5">
            <w:pPr>
              <w:spacing w:after="0" w:line="240" w:lineRule="auto"/>
              <w:ind w:left="-567" w:right="-567"/>
              <w:jc w:val="center"/>
              <w:rPr>
                <w:rFonts w:eastAsia="Times New Roman" w:cstheme="minorHAnsi"/>
                <w:sz w:val="16"/>
                <w:szCs w:val="16"/>
                <w:lang w:val="en-GB" w:eastAsia="en-GB"/>
              </w:rPr>
            </w:pPr>
            <w:r w:rsidRPr="001208E5">
              <w:rPr>
                <w:rFonts w:eastAsia="Times New Roman" w:cstheme="minorHAnsi"/>
                <w:sz w:val="16"/>
                <w:szCs w:val="16"/>
                <w:lang w:val="en-GB" w:eastAsia="en-GB"/>
              </w:rPr>
              <w:t xml:space="preserve"> New Supervisor at the Receiving Organisation/Enterprise</w:t>
            </w:r>
          </w:p>
        </w:tc>
        <w:tc>
          <w:tcPr>
            <w:tcW w:w="2552" w:type="dxa"/>
            <w:tcBorders>
              <w:top w:val="nil"/>
              <w:left w:val="nil"/>
              <w:bottom w:val="double" w:sz="6" w:space="0" w:color="auto"/>
              <w:right w:val="single" w:sz="8" w:space="0" w:color="auto"/>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c>
          <w:tcPr>
            <w:tcW w:w="1559" w:type="dxa"/>
            <w:tcBorders>
              <w:top w:val="nil"/>
              <w:left w:val="nil"/>
              <w:bottom w:val="double" w:sz="6" w:space="0" w:color="auto"/>
              <w:right w:val="nil"/>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c>
          <w:tcPr>
            <w:tcW w:w="2126" w:type="dxa"/>
            <w:tcBorders>
              <w:top w:val="single" w:sz="8" w:space="0" w:color="auto"/>
              <w:left w:val="single" w:sz="8" w:space="0" w:color="auto"/>
              <w:bottom w:val="double" w:sz="6" w:space="0" w:color="auto"/>
              <w:right w:val="double" w:sz="6" w:space="0" w:color="auto"/>
            </w:tcBorders>
            <w:shd w:val="clear" w:color="auto" w:fill="auto"/>
            <w:noWrap/>
            <w:vAlign w:val="bottom"/>
            <w:hideMark/>
          </w:tcPr>
          <w:p w:rsidR="001208E5" w:rsidRPr="001208E5" w:rsidRDefault="001208E5" w:rsidP="001208E5">
            <w:pPr>
              <w:spacing w:after="0" w:line="240" w:lineRule="auto"/>
              <w:ind w:left="-567" w:right="-567"/>
              <w:rPr>
                <w:rFonts w:eastAsia="Times New Roman" w:cstheme="minorHAnsi"/>
                <w:sz w:val="16"/>
                <w:szCs w:val="16"/>
                <w:lang w:val="en-GB" w:eastAsia="en-GB"/>
              </w:rPr>
            </w:pPr>
            <w:r w:rsidRPr="001208E5">
              <w:rPr>
                <w:rFonts w:eastAsia="Times New Roman" w:cstheme="minorHAnsi"/>
                <w:sz w:val="16"/>
                <w:szCs w:val="16"/>
                <w:lang w:val="en-GB" w:eastAsia="en-GB"/>
              </w:rPr>
              <w:t> </w:t>
            </w:r>
          </w:p>
        </w:tc>
      </w:tr>
    </w:tbl>
    <w:p w:rsidR="001208E5" w:rsidRPr="001208E5" w:rsidRDefault="001208E5" w:rsidP="002D029F">
      <w:pPr>
        <w:keepNext/>
        <w:spacing w:before="120" w:after="120"/>
        <w:ind w:right="72"/>
        <w:rPr>
          <w:rFonts w:cstheme="minorHAnsi"/>
          <w:b/>
          <w:u w:val="single"/>
          <w:lang w:val="en-GB"/>
        </w:rPr>
      </w:pPr>
      <w:r w:rsidRPr="001208E5">
        <w:rPr>
          <w:rFonts w:cstheme="minorHAnsi"/>
          <w:b/>
          <w:u w:val="single"/>
          <w:lang w:val="en-GB"/>
        </w:rPr>
        <w:t>Confirming the Changes</w:t>
      </w:r>
    </w:p>
    <w:p w:rsidR="001208E5" w:rsidRPr="001208E5" w:rsidRDefault="001208E5" w:rsidP="00464834">
      <w:pPr>
        <w:spacing w:before="120" w:after="120"/>
        <w:ind w:right="72"/>
        <w:jc w:val="both"/>
        <w:rPr>
          <w:rFonts w:cstheme="minorHAnsi"/>
          <w:b/>
          <w:lang w:val="en-GB"/>
        </w:rPr>
      </w:pPr>
      <w:r w:rsidRPr="007F6471">
        <w:rPr>
          <w:rFonts w:cstheme="minorHAnsi"/>
          <w:lang w:val="en-GB"/>
        </w:rPr>
        <w:t xml:space="preserve">All parties must approve the changes to the Learning Agreement. The European Commission would like to limit the use of paper for exchanging documents as much as possible. That is why </w:t>
      </w:r>
      <w:r w:rsidRPr="001208E5">
        <w:rPr>
          <w:rFonts w:cstheme="minorHAnsi"/>
          <w:lang w:val="en-GB"/>
        </w:rPr>
        <w:t xml:space="preserve">it is accepted that information is exchanged electronically, e.g. via email, </w:t>
      </w:r>
      <w:r w:rsidR="00966DE2">
        <w:rPr>
          <w:rFonts w:cstheme="minorHAnsi"/>
          <w:lang w:val="en-GB"/>
        </w:rPr>
        <w:t xml:space="preserve">scanned or </w:t>
      </w:r>
      <w:r w:rsidR="00966DE2" w:rsidRPr="00043D70">
        <w:rPr>
          <w:rFonts w:cstheme="minorHAnsi"/>
          <w:lang w:val="en-GB"/>
        </w:rPr>
        <w:t>digital signatures</w:t>
      </w:r>
      <w:r w:rsidR="00966DE2" w:rsidRPr="00DC4979">
        <w:rPr>
          <w:rFonts w:cstheme="minorHAnsi"/>
          <w:lang w:val="en-GB"/>
        </w:rPr>
        <w:t xml:space="preserve">, </w:t>
      </w:r>
      <w:r w:rsidR="00966DE2">
        <w:rPr>
          <w:rFonts w:cstheme="minorHAnsi"/>
          <w:lang w:val="en-GB"/>
        </w:rPr>
        <w:t xml:space="preserve">etc. </w:t>
      </w:r>
      <w:r w:rsidRPr="001208E5">
        <w:rPr>
          <w:rFonts w:cstheme="minorHAnsi"/>
          <w:lang w:val="en-GB"/>
        </w:rPr>
        <w:t xml:space="preserve">without the need of a </w:t>
      </w:r>
      <w:r w:rsidR="00966DE2">
        <w:rPr>
          <w:rFonts w:cstheme="minorHAnsi"/>
          <w:lang w:val="en-GB"/>
        </w:rPr>
        <w:t xml:space="preserve">paper </w:t>
      </w:r>
      <w:r w:rsidRPr="001208E5">
        <w:rPr>
          <w:rFonts w:cstheme="minorHAnsi"/>
          <w:lang w:val="en-GB"/>
        </w:rPr>
        <w:t>signature. However, if national legislations or institutional regulations require paper signatures, a signature box can be added where needed.</w:t>
      </w:r>
    </w:p>
    <w:p w:rsidR="002116C6" w:rsidRDefault="002116C6" w:rsidP="001208E5">
      <w:pPr>
        <w:spacing w:before="120" w:after="120"/>
        <w:ind w:left="-567" w:right="-567"/>
        <w:jc w:val="center"/>
        <w:rPr>
          <w:rFonts w:cstheme="minorHAnsi"/>
          <w:b/>
          <w:color w:val="002060"/>
          <w:lang w:val="en-GB"/>
        </w:rPr>
      </w:pPr>
    </w:p>
    <w:p w:rsidR="001208E5" w:rsidRDefault="001208E5" w:rsidP="002D029F">
      <w:pPr>
        <w:spacing w:before="360" w:after="120"/>
        <w:ind w:left="-567" w:right="-567"/>
        <w:jc w:val="center"/>
        <w:rPr>
          <w:rFonts w:cstheme="minorHAnsi"/>
          <w:b/>
          <w:color w:val="002060"/>
          <w:lang w:val="en-GB"/>
        </w:rPr>
      </w:pPr>
      <w:r w:rsidRPr="001208E5">
        <w:rPr>
          <w:rFonts w:cstheme="minorHAnsi"/>
          <w:b/>
          <w:color w:val="002060"/>
          <w:lang w:val="en-GB"/>
        </w:rPr>
        <w:t>AFTER THE MOBILITY</w:t>
      </w:r>
    </w:p>
    <w:p w:rsidR="001208E5" w:rsidRPr="00813CD2" w:rsidRDefault="001208E5" w:rsidP="006B653D">
      <w:pPr>
        <w:spacing w:before="120" w:after="120"/>
        <w:ind w:right="72"/>
        <w:jc w:val="both"/>
        <w:rPr>
          <w:rFonts w:cstheme="minorHAnsi"/>
          <w:b/>
          <w:u w:val="single"/>
          <w:lang w:val="en-GB"/>
        </w:rPr>
      </w:pPr>
      <w:r w:rsidRPr="00813CD2">
        <w:rPr>
          <w:rFonts w:cstheme="minorHAnsi"/>
          <w:b/>
          <w:u w:val="single"/>
          <w:lang w:val="en-GB"/>
        </w:rPr>
        <w:lastRenderedPageBreak/>
        <w:t>Traineeship Certificate by the Receiving Organisation/Enterprise</w:t>
      </w:r>
      <w:r w:rsidRPr="00813CD2" w:rsidDel="005E25EC">
        <w:rPr>
          <w:rFonts w:cstheme="minorHAnsi"/>
          <w:b/>
          <w:u w:val="single"/>
          <w:lang w:val="en-GB"/>
        </w:rPr>
        <w:t xml:space="preserve"> </w:t>
      </w:r>
      <w:r w:rsidRPr="00813CD2">
        <w:rPr>
          <w:rFonts w:cstheme="minorHAnsi"/>
          <w:b/>
          <w:u w:val="single"/>
          <w:lang w:val="en-GB"/>
        </w:rPr>
        <w:t>(Table D)</w:t>
      </w:r>
    </w:p>
    <w:p w:rsidR="001208E5" w:rsidRPr="00813CD2" w:rsidRDefault="001208E5" w:rsidP="00464834">
      <w:pPr>
        <w:spacing w:before="120" w:after="120"/>
        <w:ind w:right="72"/>
        <w:jc w:val="both"/>
        <w:rPr>
          <w:rFonts w:cstheme="minorHAnsi"/>
          <w:lang w:val="en-GB"/>
        </w:rPr>
      </w:pPr>
      <w:r w:rsidRPr="00813CD2">
        <w:rPr>
          <w:rFonts w:cstheme="minorHAnsi"/>
          <w:lang w:val="en-GB"/>
        </w:rPr>
        <w:t>After the mobility, the Receiving Organisation/Enterprise should send a Traineeship Certificate to the trainee and Sending Institution, normally within five weeks after successful completion of the traineeship.</w:t>
      </w:r>
      <w:r w:rsidR="000A470D" w:rsidRPr="00813CD2">
        <w:rPr>
          <w:rFonts w:cstheme="minorHAnsi"/>
          <w:lang w:val="en-GB"/>
        </w:rPr>
        <w:t xml:space="preserve"> It can be provided electronically or through any other means accessible to the </w:t>
      </w:r>
      <w:r w:rsidR="00E73C3E" w:rsidRPr="00813CD2">
        <w:rPr>
          <w:rFonts w:cstheme="minorHAnsi"/>
          <w:lang w:val="en-GB"/>
        </w:rPr>
        <w:t>trainee</w:t>
      </w:r>
      <w:r w:rsidR="000A470D" w:rsidRPr="00813CD2">
        <w:rPr>
          <w:rFonts w:cstheme="minorHAnsi"/>
          <w:lang w:val="en-GB"/>
        </w:rPr>
        <w:t xml:space="preserve"> and the Sending Institution.</w:t>
      </w:r>
    </w:p>
    <w:p w:rsidR="001208E5" w:rsidRPr="00813CD2" w:rsidRDefault="001208E5" w:rsidP="00464834">
      <w:pPr>
        <w:spacing w:before="120" w:after="120"/>
        <w:ind w:right="72"/>
        <w:jc w:val="both"/>
        <w:rPr>
          <w:rFonts w:cstheme="minorHAnsi"/>
          <w:lang w:val="en-GB"/>
        </w:rPr>
      </w:pPr>
      <w:r w:rsidRPr="00813CD2">
        <w:rPr>
          <w:rFonts w:cstheme="minorHAnsi"/>
          <w:lang w:val="en-GB"/>
        </w:rPr>
        <w:t>The Traineeship Certificate will contain at least the information in Table D.</w:t>
      </w:r>
    </w:p>
    <w:p w:rsidR="001208E5" w:rsidRPr="001208E5" w:rsidRDefault="001208E5" w:rsidP="00464834">
      <w:pPr>
        <w:spacing w:before="120" w:after="120"/>
        <w:ind w:right="72"/>
        <w:jc w:val="both"/>
        <w:rPr>
          <w:rFonts w:cstheme="minorHAnsi"/>
          <w:lang w:val="en-GB"/>
        </w:rPr>
      </w:pPr>
      <w:r w:rsidRPr="00813CD2">
        <w:rPr>
          <w:rFonts w:cstheme="minorHAnsi"/>
          <w:lang w:val="en-GB"/>
        </w:rPr>
        <w:t>The actual start and end dates of the traineeship programme should be included according</w:t>
      </w:r>
      <w:r w:rsidRPr="001208E5">
        <w:rPr>
          <w:rFonts w:cstheme="minorHAnsi"/>
          <w:lang w:val="en-GB"/>
        </w:rPr>
        <w:t xml:space="preserve"> to the following definitions: </w:t>
      </w:r>
    </w:p>
    <w:p w:rsidR="001208E5" w:rsidRPr="001208E5" w:rsidRDefault="001208E5" w:rsidP="002D029F">
      <w:pPr>
        <w:pStyle w:val="ListParagraph"/>
        <w:numPr>
          <w:ilvl w:val="0"/>
          <w:numId w:val="1"/>
        </w:numPr>
        <w:ind w:left="240" w:right="72" w:hanging="240"/>
        <w:jc w:val="both"/>
        <w:rPr>
          <w:rFonts w:cstheme="minorHAnsi"/>
          <w:lang w:val="en-GB"/>
        </w:rPr>
      </w:pPr>
      <w:r w:rsidRPr="001208E5">
        <w:rPr>
          <w:rFonts w:cstheme="minorHAnsi"/>
          <w:lang w:val="en-GB"/>
        </w:rPr>
        <w:t xml:space="preserve">The </w:t>
      </w:r>
      <w:r w:rsidRPr="002D029F">
        <w:rPr>
          <w:rFonts w:cstheme="minorHAnsi"/>
          <w:b/>
          <w:lang w:val="en-GB"/>
        </w:rPr>
        <w:t>start date</w:t>
      </w:r>
      <w:r w:rsidRPr="001208E5">
        <w:rPr>
          <w:rFonts w:cstheme="minorHAnsi"/>
          <w:lang w:val="en-GB"/>
        </w:rPr>
        <w:t xml:space="preserve"> of the traineeship period is the first day the trainee has been present at the Receiving Organisation/Enterprise to carry out his/her traineeship. For example, this could be the first day of work, a welcoming event organised by the Receiving Organisation/Enterprise, an information session for trainees with special needs, a language and intercultural course organised either by the Receiving Organisation/Enterprise or other organisations (if the Sending Institution considers it relevant for the mobility).</w:t>
      </w:r>
    </w:p>
    <w:p w:rsidR="001208E5" w:rsidRPr="001208E5" w:rsidRDefault="001208E5" w:rsidP="002D029F">
      <w:pPr>
        <w:numPr>
          <w:ilvl w:val="0"/>
          <w:numId w:val="1"/>
        </w:numPr>
        <w:spacing w:before="120" w:after="120"/>
        <w:ind w:left="240" w:right="72" w:hanging="240"/>
        <w:jc w:val="both"/>
        <w:rPr>
          <w:rFonts w:cstheme="minorHAnsi"/>
          <w:lang w:val="en-GB"/>
        </w:rPr>
      </w:pPr>
      <w:r w:rsidRPr="001208E5">
        <w:rPr>
          <w:rFonts w:cstheme="minorHAnsi"/>
          <w:lang w:val="en-GB"/>
        </w:rPr>
        <w:t xml:space="preserve">The </w:t>
      </w:r>
      <w:r w:rsidRPr="002D029F">
        <w:rPr>
          <w:rFonts w:cstheme="minorHAnsi"/>
          <w:b/>
          <w:lang w:val="en-GB"/>
        </w:rPr>
        <w:t>end date</w:t>
      </w:r>
      <w:r w:rsidRPr="001208E5">
        <w:rPr>
          <w:rFonts w:cstheme="minorHAnsi"/>
          <w:lang w:val="en-GB"/>
        </w:rPr>
        <w:t xml:space="preserve"> of the traineeship period is the last day the trainee has been present at the receiving Organisation/Enterprise to carry out his/her traineeship, not his actual date of departure.</w:t>
      </w:r>
    </w:p>
    <w:p w:rsidR="001208E5" w:rsidRPr="001208E5" w:rsidRDefault="001208E5" w:rsidP="002D029F">
      <w:pPr>
        <w:spacing w:before="240" w:after="120"/>
        <w:ind w:right="72"/>
        <w:jc w:val="both"/>
        <w:rPr>
          <w:rFonts w:cstheme="minorHAnsi"/>
          <w:b/>
          <w:u w:val="single"/>
          <w:lang w:val="en-GB"/>
        </w:rPr>
      </w:pPr>
      <w:r w:rsidRPr="001208E5">
        <w:rPr>
          <w:rFonts w:cstheme="minorHAnsi"/>
          <w:b/>
          <w:u w:val="single"/>
          <w:lang w:val="en-GB"/>
        </w:rPr>
        <w:t>Transcript of Records and Recognition</w:t>
      </w:r>
      <w:r w:rsidRPr="001208E5">
        <w:rPr>
          <w:rStyle w:val="EndnoteReference"/>
          <w:rFonts w:cstheme="minorHAnsi"/>
          <w:b/>
          <w:u w:val="single"/>
          <w:lang w:val="en-GB"/>
        </w:rPr>
        <w:endnoteReference w:id="3"/>
      </w:r>
      <w:r w:rsidRPr="001208E5">
        <w:rPr>
          <w:rFonts w:cstheme="minorHAnsi"/>
          <w:b/>
          <w:u w:val="single"/>
          <w:lang w:val="en-GB"/>
        </w:rPr>
        <w:t xml:space="preserve"> at the Sending Institution</w:t>
      </w:r>
    </w:p>
    <w:p w:rsidR="001208E5" w:rsidRPr="001208E5" w:rsidRDefault="001208E5" w:rsidP="00464834">
      <w:pPr>
        <w:spacing w:after="0"/>
        <w:ind w:right="72"/>
        <w:jc w:val="both"/>
        <w:rPr>
          <w:rFonts w:cstheme="minorHAnsi"/>
          <w:lang w:val="en-GB"/>
        </w:rPr>
      </w:pPr>
      <w:r w:rsidRPr="001208E5">
        <w:rPr>
          <w:rFonts w:cstheme="minorHAnsi"/>
          <w:lang w:val="en-GB"/>
        </w:rPr>
        <w:t>The Sending Institution should recognise the traineeship according to the provisions in Table B. If applicable, the Sending Institution should provide the Transcript of Records to the trainee or record the results in a database (or other means) accessible to the student, normally five weeks after receiving the</w:t>
      </w:r>
      <w:r w:rsidRPr="001208E5">
        <w:rPr>
          <w:rFonts w:cstheme="minorHAnsi"/>
          <w:b/>
          <w:lang w:val="en-GB"/>
        </w:rPr>
        <w:t xml:space="preserve"> </w:t>
      </w:r>
      <w:r w:rsidRPr="001208E5">
        <w:rPr>
          <w:rFonts w:cstheme="minorHAnsi"/>
          <w:lang w:val="en-GB"/>
        </w:rPr>
        <w:t>Traineeship Certificate, without further requirements than those agreed upon before the mobility.</w:t>
      </w:r>
    </w:p>
    <w:p w:rsidR="001208E5" w:rsidRPr="001208E5" w:rsidRDefault="001208E5" w:rsidP="00464834">
      <w:pPr>
        <w:spacing w:before="120" w:after="120"/>
        <w:ind w:right="72"/>
        <w:jc w:val="both"/>
        <w:rPr>
          <w:rFonts w:cstheme="minorHAnsi"/>
          <w:lang w:val="en-GB"/>
        </w:rPr>
      </w:pPr>
      <w:r w:rsidRPr="001208E5">
        <w:rPr>
          <w:rFonts w:cstheme="minorHAnsi"/>
          <w:lang w:val="en-GB"/>
        </w:rPr>
        <w:t>The Transcript of Records will contain at least the information that the Sending Institution committed to provide before the mobility in the Learning Agreement, i.e. the number of ECTS credits (or equivalent) awarded and the grade given (which can be expressed in the form of pass/fail).</w:t>
      </w:r>
    </w:p>
    <w:p w:rsidR="001208E5" w:rsidRPr="001208E5" w:rsidRDefault="001208E5" w:rsidP="002D029F">
      <w:pPr>
        <w:spacing w:before="240" w:after="120"/>
        <w:ind w:right="72"/>
        <w:jc w:val="both"/>
        <w:rPr>
          <w:rFonts w:cstheme="minorHAnsi"/>
          <w:b/>
          <w:u w:val="single"/>
          <w:lang w:val="en-GB"/>
        </w:rPr>
      </w:pPr>
      <w:r w:rsidRPr="001208E5">
        <w:rPr>
          <w:rFonts w:cstheme="minorHAnsi"/>
          <w:b/>
          <w:u w:val="single"/>
          <w:lang w:val="en-GB"/>
        </w:rPr>
        <w:t>Diploma Supplement</w:t>
      </w:r>
    </w:p>
    <w:p w:rsidR="001208E5" w:rsidRPr="001208E5" w:rsidRDefault="001208E5" w:rsidP="00464834">
      <w:pPr>
        <w:spacing w:before="120" w:after="120"/>
        <w:ind w:right="72"/>
        <w:jc w:val="both"/>
        <w:rPr>
          <w:rFonts w:cstheme="minorHAnsi"/>
          <w:lang w:val="en-GB"/>
        </w:rPr>
      </w:pPr>
      <w:r w:rsidRPr="001208E5">
        <w:rPr>
          <w:rFonts w:cstheme="minorHAnsi"/>
          <w:lang w:val="en-GB"/>
        </w:rPr>
        <w:t>The information contained in the Traineeship Certificate from the Receiving Organisation/Enterprise should also be included in the Diploma Supplement produced by the Sending Institution (at least for Sending Institutions located in Programme Countries), except if the trainee is a recent graduate.</w:t>
      </w:r>
    </w:p>
    <w:p w:rsidR="001208E5" w:rsidRPr="001208E5" w:rsidRDefault="001208E5" w:rsidP="00464834">
      <w:pPr>
        <w:spacing w:before="120" w:after="120"/>
        <w:ind w:right="72"/>
        <w:jc w:val="both"/>
        <w:rPr>
          <w:rFonts w:cstheme="minorHAnsi"/>
          <w:lang w:val="en-GB"/>
        </w:rPr>
      </w:pPr>
      <w:r w:rsidRPr="001208E5">
        <w:rPr>
          <w:rFonts w:cstheme="minorHAnsi"/>
          <w:lang w:val="en-GB"/>
        </w:rPr>
        <w:t>It is also recommended to record the traineeship in the trainee's Europass Mobility Document (if applicable), particularly in the case of recent graduates, and in any case when the Sending Institution had committed to do so before the mobility.</w:t>
      </w:r>
    </w:p>
    <w:p w:rsidR="001208E5" w:rsidRPr="001208E5" w:rsidRDefault="001208E5" w:rsidP="002D029F">
      <w:pPr>
        <w:ind w:right="72"/>
        <w:rPr>
          <w:rFonts w:cstheme="minorHAnsi"/>
          <w:lang w:val="en-GB"/>
        </w:rPr>
      </w:pPr>
      <w:r w:rsidRPr="004A278B">
        <w:rPr>
          <w:rFonts w:cstheme="minorHAnsi"/>
          <w:lang w:val="en-GB"/>
        </w:rPr>
        <w:t xml:space="preserve">Recording the traineeship in </w:t>
      </w:r>
      <w:r w:rsidR="004913F1">
        <w:rPr>
          <w:rFonts w:cstheme="minorHAnsi"/>
          <w:lang w:val="en-GB"/>
        </w:rPr>
        <w:t xml:space="preserve">the </w:t>
      </w:r>
      <w:r w:rsidRPr="004A278B">
        <w:rPr>
          <w:rFonts w:cstheme="minorHAnsi"/>
          <w:lang w:val="en-GB"/>
        </w:rPr>
        <w:t xml:space="preserve">Europass Mobility Document is not applicable to mobility </w:t>
      </w:r>
      <w:r w:rsidRPr="00164FEC">
        <w:rPr>
          <w:rFonts w:cstheme="minorHAnsi"/>
          <w:lang w:val="en-GB"/>
        </w:rPr>
        <w:t>with</w:t>
      </w:r>
      <w:r w:rsidRPr="004A278B">
        <w:rPr>
          <w:rFonts w:cstheme="minorHAnsi"/>
          <w:lang w:val="en-GB"/>
        </w:rPr>
        <w:t xml:space="preserve"> Partner Countries which are not part of the Europass network.</w:t>
      </w:r>
      <w:r w:rsidRPr="001208E5">
        <w:rPr>
          <w:rFonts w:cstheme="minorHAnsi"/>
          <w:lang w:val="en-GB"/>
        </w:rPr>
        <w:br w:type="page"/>
      </w:r>
    </w:p>
    <w:p w:rsidR="001208E5" w:rsidRPr="001208E5" w:rsidRDefault="001208E5" w:rsidP="001208E5">
      <w:pPr>
        <w:pStyle w:val="Heading4"/>
        <w:keepNext w:val="0"/>
        <w:numPr>
          <w:ilvl w:val="0"/>
          <w:numId w:val="0"/>
        </w:numPr>
        <w:tabs>
          <w:tab w:val="left" w:pos="2977"/>
          <w:tab w:val="left" w:pos="7371"/>
        </w:tabs>
        <w:jc w:val="center"/>
        <w:rPr>
          <w:rFonts w:asciiTheme="minorHAnsi" w:hAnsiTheme="minorHAnsi" w:cstheme="minorHAnsi"/>
          <w:b/>
          <w:color w:val="002060"/>
          <w:sz w:val="22"/>
          <w:szCs w:val="22"/>
          <w:lang w:val="en-GB"/>
        </w:rPr>
      </w:pPr>
      <w:r w:rsidRPr="001208E5">
        <w:rPr>
          <w:rFonts w:asciiTheme="minorHAnsi" w:hAnsiTheme="minorHAnsi" w:cstheme="minorHAnsi"/>
          <w:b/>
          <w:noProof/>
          <w:color w:val="002060"/>
          <w:sz w:val="22"/>
          <w:szCs w:val="22"/>
          <w:lang w:val="nl-NL" w:eastAsia="nl-NL"/>
        </w:rPr>
        <w:lastRenderedPageBreak/>
        <mc:AlternateContent>
          <mc:Choice Requires="wps">
            <w:drawing>
              <wp:anchor distT="0" distB="0" distL="114300" distR="114300" simplePos="0" relativeHeight="251659264" behindDoc="0" locked="0" layoutInCell="1" allowOverlap="1" wp14:anchorId="068C8D68" wp14:editId="59198C39">
                <wp:simplePos x="0" y="0"/>
                <wp:positionH relativeFrom="column">
                  <wp:posOffset>1857375</wp:posOffset>
                </wp:positionH>
                <wp:positionV relativeFrom="paragraph">
                  <wp:posOffset>1056640</wp:posOffset>
                </wp:positionV>
                <wp:extent cx="2781935" cy="906145"/>
                <wp:effectExtent l="19050" t="19050" r="37465" b="65405"/>
                <wp:wrapTopAndBottom/>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90614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1208E5" w:rsidRDefault="001208E5" w:rsidP="001208E5">
                            <w:pPr>
                              <w:spacing w:after="0"/>
                              <w:jc w:val="both"/>
                              <w:rPr>
                                <w:rFonts w:ascii="Calibri" w:hAnsi="Calibri" w:cs="Calibri"/>
                                <w:lang w:val="en-GB"/>
                              </w:rPr>
                            </w:pPr>
                            <w:r w:rsidRPr="00F300C3">
                              <w:rPr>
                                <w:rFonts w:cs="Calibri"/>
                                <w:lang w:val="en-GB"/>
                              </w:rPr>
                              <w:t xml:space="preserve">Provide </w:t>
                            </w:r>
                            <w:r w:rsidRPr="00F300C3">
                              <w:rPr>
                                <w:b/>
                                <w:lang w:val="en-GB"/>
                              </w:rPr>
                              <w:t>traineeship</w:t>
                            </w:r>
                            <w:r w:rsidRPr="000D7CA8">
                              <w:rPr>
                                <w:rFonts w:ascii="Calibri" w:hAnsi="Calibri" w:cs="Calibri"/>
                                <w:b/>
                                <w:lang w:val="en-GB"/>
                              </w:rPr>
                              <w:t xml:space="preserve"> programme</w:t>
                            </w:r>
                            <w:r>
                              <w:rPr>
                                <w:rFonts w:ascii="Calibri" w:hAnsi="Calibri" w:cs="Calibri"/>
                                <w:b/>
                                <w:lang w:val="en-GB"/>
                              </w:rPr>
                              <w:t>.</w:t>
                            </w:r>
                          </w:p>
                          <w:p w:rsidR="001208E5" w:rsidRPr="008921A7" w:rsidRDefault="001208E5" w:rsidP="001208E5">
                            <w:pPr>
                              <w:spacing w:after="0"/>
                              <w:jc w:val="both"/>
                              <w:rPr>
                                <w:rFonts w:ascii="Calibri" w:hAnsi="Calibri" w:cs="Calibri"/>
                                <w:lang w:val="en-GB"/>
                              </w:rPr>
                            </w:pPr>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8C8D68" id="Text Box 112" o:spid="_x0000_s1027" type="#_x0000_t202" style="position:absolute;left:0;text-align:left;margin-left:146.25pt;margin-top:83.2pt;width:219.05pt;height:7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" fillcolor="#25c6ff" strokecolor="#f2f2f2" strokeweight="3pt">
                <v:shadow on="t" color="#243f60" opacity=".5" offset="1pt"/>
                <v:textbox>
                  <w:txbxContent>
                    <w:p w:rsidR="001208E5" w:rsidRDefault="001208E5" w:rsidP="001208E5">
                      <w:pPr>
                        <w:spacing w:after="0"/>
                        <w:jc w:val="both"/>
                        <w:rPr>
                          <w:rFonts w:ascii="Calibri" w:hAnsi="Calibri" w:cs="Calibri"/>
                          <w:lang w:val="en-GB"/>
                        </w:rPr>
                      </w:pPr>
                      <w:r w:rsidRPr="00F300C3">
                        <w:rPr>
                          <w:rFonts w:cs="Calibri"/>
                          <w:lang w:val="en-GB"/>
                        </w:rPr>
                        <w:t xml:space="preserve">Provide </w:t>
                      </w:r>
                      <w:r w:rsidRPr="00F300C3">
                        <w:rPr>
                          <w:b/>
                          <w:lang w:val="en-GB"/>
                        </w:rPr>
                        <w:t>traineeship</w:t>
                      </w:r>
                      <w:r w:rsidRPr="000D7CA8">
                        <w:rPr>
                          <w:rFonts w:ascii="Calibri" w:hAnsi="Calibri" w:cs="Calibri"/>
                          <w:b/>
                          <w:lang w:val="en-GB"/>
                        </w:rPr>
                        <w:t xml:space="preserve"> programme</w:t>
                      </w:r>
                      <w:r>
                        <w:rPr>
                          <w:rFonts w:ascii="Calibri" w:hAnsi="Calibri" w:cs="Calibri"/>
                          <w:b/>
                          <w:lang w:val="en-GB"/>
                        </w:rPr>
                        <w:t>.</w:t>
                      </w:r>
                    </w:p>
                    <w:p w:rsidR="001208E5" w:rsidRPr="008921A7" w:rsidRDefault="001208E5" w:rsidP="001208E5">
                      <w:pPr>
                        <w:spacing w:after="0"/>
                        <w:jc w:val="both"/>
                        <w:rPr>
                          <w:rFonts w:ascii="Calibri" w:hAnsi="Calibri" w:cs="Calibri"/>
                          <w:lang w:val="en-GB"/>
                        </w:rPr>
                      </w:pPr>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
                  </w:txbxContent>
                </v:textbox>
                <w10:wrap type="topAndBottom"/>
              </v:shape>
            </w:pict>
          </mc:Fallback>
        </mc:AlternateContent>
      </w:r>
      <w:r w:rsidRPr="001208E5">
        <w:rPr>
          <w:rFonts w:asciiTheme="minorHAnsi" w:hAnsiTheme="minorHAnsi" w:cstheme="minorHAnsi"/>
          <w:b/>
          <w:noProof/>
          <w:color w:val="002060"/>
          <w:sz w:val="22"/>
          <w:szCs w:val="22"/>
          <w:lang w:val="nl-NL" w:eastAsia="nl-NL"/>
        </w:rPr>
        <mc:AlternateContent>
          <mc:Choice Requires="wps">
            <w:drawing>
              <wp:anchor distT="0" distB="0" distL="114300" distR="114300" simplePos="0" relativeHeight="251661312" behindDoc="0" locked="0" layoutInCell="1" allowOverlap="1" wp14:anchorId="44253E73" wp14:editId="63D99027">
                <wp:simplePos x="0" y="0"/>
                <wp:positionH relativeFrom="column">
                  <wp:posOffset>1857375</wp:posOffset>
                </wp:positionH>
                <wp:positionV relativeFrom="paragraph">
                  <wp:posOffset>536575</wp:posOffset>
                </wp:positionV>
                <wp:extent cx="2782570" cy="357505"/>
                <wp:effectExtent l="19050" t="19050" r="36830" b="61595"/>
                <wp:wrapTopAndBottom/>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82570" cy="35750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1208E5" w:rsidRPr="00E501A6" w:rsidRDefault="001208E5" w:rsidP="001208E5">
                            <w:pPr>
                              <w:jc w:val="center"/>
                              <w:rPr>
                                <w:rFonts w:ascii="Calibri" w:hAnsi="Calibri" w:cs="Calibri"/>
                                <w:b/>
                                <w:sz w:val="24"/>
                                <w:lang w:val="en-GB"/>
                              </w:rPr>
                            </w:pPr>
                            <w:r w:rsidRPr="000D7CA8">
                              <w:rPr>
                                <w:rFonts w:ascii="Verdana" w:hAnsi="Verdana" w:cs="Calibri"/>
                                <w:b/>
                                <w:color w:val="002060"/>
                                <w:sz w:val="24"/>
                                <w:lang w:val="en-GB"/>
                              </w:rPr>
                              <w:t>Before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253E73" id="Text Box 122" o:spid="_x0000_s1028" type="#_x0000_t202" style="position:absolute;left:0;text-align:left;margin-left:146.25pt;margin-top:42.25pt;width:219.1pt;height:28.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" fillcolor="#25c6ff" strokecolor="#f2f2f2" strokeweight="3pt">
                <v:shadow on="t" color="#243f60" opacity=".5" offset="1pt"/>
                <v:textbox>
                  <w:txbxContent>
                    <w:p w:rsidR="001208E5" w:rsidRPr="00E501A6" w:rsidRDefault="001208E5" w:rsidP="001208E5">
                      <w:pPr>
                        <w:jc w:val="center"/>
                        <w:rPr>
                          <w:rFonts w:ascii="Calibri" w:hAnsi="Calibri" w:cs="Calibri"/>
                          <w:b/>
                          <w:sz w:val="24"/>
                          <w:lang w:val="en-GB"/>
                        </w:rPr>
                      </w:pPr>
                      <w:r w:rsidRPr="000D7CA8">
                        <w:rPr>
                          <w:rFonts w:ascii="Verdana" w:hAnsi="Verdana" w:cs="Calibri"/>
                          <w:b/>
                          <w:color w:val="002060"/>
                          <w:sz w:val="24"/>
                          <w:lang w:val="en-GB"/>
                        </w:rPr>
                        <w:t>Before the mobility</w:t>
                      </w:r>
                    </w:p>
                  </w:txbxContent>
                </v:textbox>
                <w10:wrap type="topAndBottom"/>
              </v:shape>
            </w:pict>
          </mc:Fallback>
        </mc:AlternateContent>
      </w:r>
      <w:r w:rsidRPr="001208E5">
        <w:rPr>
          <w:rFonts w:asciiTheme="minorHAnsi" w:hAnsiTheme="minorHAnsi" w:cstheme="minorHAnsi"/>
          <w:b/>
          <w:color w:val="002060"/>
          <w:sz w:val="22"/>
          <w:szCs w:val="22"/>
          <w:lang w:val="en-GB"/>
        </w:rPr>
        <w:t>Steps to fill in the Learning Agreement for Traineeship</w:t>
      </w:r>
      <w:r>
        <w:rPr>
          <w:rFonts w:asciiTheme="minorHAnsi" w:hAnsiTheme="minorHAnsi" w:cstheme="minorHAnsi"/>
          <w:b/>
          <w:color w:val="002060"/>
          <w:sz w:val="22"/>
          <w:szCs w:val="22"/>
          <w:lang w:val="en-GB"/>
        </w:rPr>
        <w:t>s</w:t>
      </w:r>
    </w:p>
    <w:p w:rsidR="001208E5" w:rsidRPr="001208E5" w:rsidRDefault="001208E5" w:rsidP="001208E5">
      <w:pPr>
        <w:tabs>
          <w:tab w:val="left" w:pos="2977"/>
          <w:tab w:val="left" w:pos="7371"/>
        </w:tabs>
        <w:rPr>
          <w:rFonts w:eastAsia="Times New Roman" w:cstheme="minorHAnsi"/>
          <w:b/>
          <w:color w:val="002060"/>
          <w:lang w:val="en-GB"/>
        </w:rPr>
      </w:pPr>
      <w:r w:rsidRPr="001208E5">
        <w:rPr>
          <w:rFonts w:cstheme="minorHAnsi"/>
          <w:b/>
          <w:noProof/>
          <w:color w:val="002060"/>
          <w:lang w:val="nl-NL" w:eastAsia="nl-NL"/>
        </w:rPr>
        <mc:AlternateContent>
          <mc:Choice Requires="wps">
            <w:drawing>
              <wp:anchor distT="0" distB="0" distL="114300" distR="114300" simplePos="0" relativeHeight="251660288" behindDoc="0" locked="0" layoutInCell="1" allowOverlap="1" wp14:anchorId="2C7C01DC" wp14:editId="2C6018A9">
                <wp:simplePos x="0" y="0"/>
                <wp:positionH relativeFrom="column">
                  <wp:posOffset>1859308</wp:posOffset>
                </wp:positionH>
                <wp:positionV relativeFrom="paragraph">
                  <wp:posOffset>856836</wp:posOffset>
                </wp:positionV>
                <wp:extent cx="2781935" cy="962108"/>
                <wp:effectExtent l="19050" t="19050" r="37465" b="6667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962108"/>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1208E5" w:rsidRDefault="001208E5" w:rsidP="001208E5">
                            <w:pPr>
                              <w:shd w:val="clear" w:color="auto" w:fill="F79646"/>
                              <w:spacing w:after="0"/>
                              <w:jc w:val="center"/>
                              <w:rPr>
                                <w:rFonts w:ascii="Calibri" w:hAnsi="Calibri" w:cs="Calibri"/>
                                <w:lang w:val="en-GB"/>
                              </w:rPr>
                            </w:pPr>
                            <w:r w:rsidRPr="008921A7">
                              <w:rPr>
                                <w:rFonts w:ascii="Calibri" w:hAnsi="Calibri" w:cs="Calibri"/>
                                <w:lang w:val="en-GB"/>
                              </w:rPr>
                              <w:t xml:space="preserve">If modifications </w:t>
                            </w:r>
                            <w:r w:rsidRPr="008921A7">
                              <w:rPr>
                                <w:rFonts w:ascii="Calibri" w:hAnsi="Calibri" w:cs="Calibri"/>
                                <w:b/>
                                <w:lang w:val="en-GB"/>
                              </w:rPr>
                              <w:t>are needed:</w:t>
                            </w:r>
                          </w:p>
                          <w:p w:rsidR="001208E5" w:rsidRPr="00D34D46" w:rsidRDefault="001208E5" w:rsidP="001208E5">
                            <w:pPr>
                              <w:shd w:val="clear" w:color="auto" w:fill="F79646"/>
                              <w:spacing w:after="0"/>
                              <w:jc w:val="both"/>
                              <w:rPr>
                                <w:rFonts w:ascii="Calibri" w:hAnsi="Calibri" w:cs="Calibri"/>
                                <w:lang w:val="en-GB"/>
                              </w:rPr>
                            </w:pPr>
                            <w:r>
                              <w:rPr>
                                <w:rFonts w:ascii="Calibri" w:hAnsi="Calibri" w:cs="Calibri"/>
                                <w:lang w:val="en-GB"/>
                              </w:rPr>
                              <w:t>A</w:t>
                            </w:r>
                            <w:r w:rsidRPr="008124F9">
                              <w:rPr>
                                <w:rFonts w:ascii="Calibri" w:hAnsi="Calibri" w:cs="Calibri"/>
                                <w:lang w:val="en-GB"/>
                              </w:rPr>
                              <w:t xml:space="preserve">n </w:t>
                            </w:r>
                            <w:r>
                              <w:rPr>
                                <w:rFonts w:ascii="Calibri" w:hAnsi="Calibri" w:cs="Calibri"/>
                                <w:lang w:val="en-GB"/>
                              </w:rPr>
                              <w:t>a</w:t>
                            </w:r>
                            <w:r w:rsidRPr="008124F9">
                              <w:rPr>
                                <w:rFonts w:ascii="Calibri" w:hAnsi="Calibri" w:cs="Calibri"/>
                                <w:lang w:val="en-GB"/>
                              </w:rPr>
                              <w:t xml:space="preserve">greement </w:t>
                            </w:r>
                            <w:r w:rsidRPr="00D34D46">
                              <w:rPr>
                                <w:rFonts w:ascii="Calibri" w:hAnsi="Calibri" w:cs="Calibri"/>
                                <w:lang w:val="en-GB"/>
                              </w:rPr>
                              <w:t xml:space="preserve">by the three parties </w:t>
                            </w:r>
                            <w:r w:rsidRPr="008124F9">
                              <w:rPr>
                                <w:rFonts w:ascii="Calibri" w:hAnsi="Calibri" w:cs="Calibri"/>
                                <w:lang w:val="en-GB"/>
                              </w:rPr>
                              <w:t xml:space="preserve">on the changes is possible </w:t>
                            </w:r>
                            <w:r>
                              <w:rPr>
                                <w:rFonts w:ascii="Calibri" w:hAnsi="Calibri" w:cs="Calibri"/>
                                <w:lang w:val="en-GB"/>
                              </w:rPr>
                              <w:t>via</w:t>
                            </w:r>
                            <w:r w:rsidRPr="008124F9">
                              <w:rPr>
                                <w:rFonts w:ascii="Calibri" w:hAnsi="Calibri" w:cs="Calibri"/>
                                <w:lang w:val="en-GB"/>
                              </w:rPr>
                              <w:t xml:space="preserve"> email</w:t>
                            </w:r>
                            <w:r w:rsidR="00420466">
                              <w:rPr>
                                <w:rFonts w:ascii="Calibri" w:hAnsi="Calibri" w:cs="Calibri"/>
                                <w:lang w:val="en-GB"/>
                              </w:rPr>
                              <w:t>/</w:t>
                            </w:r>
                            <w:r w:rsidR="00420466" w:rsidRPr="000D7CA8">
                              <w:rPr>
                                <w:rFonts w:ascii="Calibri" w:hAnsi="Calibri" w:cs="Calibri"/>
                                <w:lang w:val="en-GB"/>
                              </w:rPr>
                              <w:t>digital signatures</w:t>
                            </w:r>
                            <w:r w:rsidRPr="008124F9">
                              <w:rPr>
                                <w:rFonts w:ascii="Calibri" w:hAnsi="Calibri" w:cs="Calibri"/>
                                <w:lang w:val="en-GB"/>
                              </w:rPr>
                              <w:t>.</w:t>
                            </w:r>
                          </w:p>
                          <w:p w:rsidR="001208E5" w:rsidRPr="008921A7" w:rsidRDefault="001208E5" w:rsidP="001208E5">
                            <w:pPr>
                              <w:shd w:val="clear" w:color="auto" w:fill="F79646"/>
                              <w:spacing w:after="0"/>
                              <w:jc w:val="center"/>
                              <w:rPr>
                                <w:rFonts w:ascii="Calibri" w:hAnsi="Calibri" w:cs="Calibri"/>
                                <w:b/>
                                <w:lang w:val="en-GB"/>
                              </w:rPr>
                            </w:pPr>
                          </w:p>
                          <w:p w:rsidR="001208E5" w:rsidRPr="008921A7" w:rsidRDefault="001208E5" w:rsidP="001208E5">
                            <w:pPr>
                              <w:shd w:val="clear" w:color="auto" w:fill="F79646"/>
                              <w:spacing w:after="0"/>
                              <w:jc w:val="center"/>
                              <w:rPr>
                                <w:rFonts w:ascii="Calibri" w:hAnsi="Calibri" w:cs="Calibri"/>
                                <w:b/>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7C01DC" id="Text Box 114" o:spid="_x0000_s1029" type="#_x0000_t202" style="position:absolute;margin-left:146.4pt;margin-top:67.45pt;width:219.0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" fillcolor="#f79646" strokecolor="#f2f2f2" strokeweight="3pt">
                <v:shadow on="t" color="#974706" opacity=".5" offset="1pt"/>
                <v:textbox>
                  <w:txbxContent>
                    <w:p w:rsidR="001208E5" w:rsidRDefault="001208E5" w:rsidP="001208E5">
                      <w:pPr>
                        <w:shd w:val="clear" w:color="auto" w:fill="F79646"/>
                        <w:spacing w:after="0"/>
                        <w:jc w:val="center"/>
                        <w:rPr>
                          <w:rFonts w:ascii="Calibri" w:hAnsi="Calibri" w:cs="Calibri"/>
                          <w:lang w:val="en-GB"/>
                        </w:rPr>
                      </w:pPr>
                      <w:r w:rsidRPr="008921A7">
                        <w:rPr>
                          <w:rFonts w:ascii="Calibri" w:hAnsi="Calibri" w:cs="Calibri"/>
                          <w:lang w:val="en-GB"/>
                        </w:rPr>
                        <w:t xml:space="preserve">If modifications </w:t>
                      </w:r>
                      <w:r w:rsidRPr="008921A7">
                        <w:rPr>
                          <w:rFonts w:ascii="Calibri" w:hAnsi="Calibri" w:cs="Calibri"/>
                          <w:b/>
                          <w:lang w:val="en-GB"/>
                        </w:rPr>
                        <w:t>are needed:</w:t>
                      </w:r>
                    </w:p>
                    <w:p w:rsidR="001208E5" w:rsidRPr="00D34D46" w:rsidRDefault="001208E5" w:rsidP="001208E5">
                      <w:pPr>
                        <w:shd w:val="clear" w:color="auto" w:fill="F79646"/>
                        <w:spacing w:after="0"/>
                        <w:jc w:val="both"/>
                        <w:rPr>
                          <w:rFonts w:ascii="Calibri" w:hAnsi="Calibri" w:cs="Calibri"/>
                          <w:lang w:val="en-GB"/>
                        </w:rPr>
                      </w:pPr>
                      <w:r>
                        <w:rPr>
                          <w:rFonts w:ascii="Calibri" w:hAnsi="Calibri" w:cs="Calibri"/>
                          <w:lang w:val="en-GB"/>
                        </w:rPr>
                        <w:t>A</w:t>
                      </w:r>
                      <w:r w:rsidRPr="008124F9">
                        <w:rPr>
                          <w:rFonts w:ascii="Calibri" w:hAnsi="Calibri" w:cs="Calibri"/>
                          <w:lang w:val="en-GB"/>
                        </w:rPr>
                        <w:t xml:space="preserve">n </w:t>
                      </w:r>
                      <w:r>
                        <w:rPr>
                          <w:rFonts w:ascii="Calibri" w:hAnsi="Calibri" w:cs="Calibri"/>
                          <w:lang w:val="en-GB"/>
                        </w:rPr>
                        <w:t>a</w:t>
                      </w:r>
                      <w:r w:rsidRPr="008124F9">
                        <w:rPr>
                          <w:rFonts w:ascii="Calibri" w:hAnsi="Calibri" w:cs="Calibri"/>
                          <w:lang w:val="en-GB"/>
                        </w:rPr>
                        <w:t xml:space="preserve">greement </w:t>
                      </w:r>
                      <w:r w:rsidRPr="00D34D46">
                        <w:rPr>
                          <w:rFonts w:ascii="Calibri" w:hAnsi="Calibri" w:cs="Calibri"/>
                          <w:lang w:val="en-GB"/>
                        </w:rPr>
                        <w:t xml:space="preserve">by the three parties </w:t>
                      </w:r>
                      <w:r w:rsidRPr="008124F9">
                        <w:rPr>
                          <w:rFonts w:ascii="Calibri" w:hAnsi="Calibri" w:cs="Calibri"/>
                          <w:lang w:val="en-GB"/>
                        </w:rPr>
                        <w:t xml:space="preserve">on the changes is possible </w:t>
                      </w:r>
                      <w:r>
                        <w:rPr>
                          <w:rFonts w:ascii="Calibri" w:hAnsi="Calibri" w:cs="Calibri"/>
                          <w:lang w:val="en-GB"/>
                        </w:rPr>
                        <w:t>via</w:t>
                      </w:r>
                      <w:r w:rsidRPr="008124F9">
                        <w:rPr>
                          <w:rFonts w:ascii="Calibri" w:hAnsi="Calibri" w:cs="Calibri"/>
                          <w:lang w:val="en-GB"/>
                        </w:rPr>
                        <w:t xml:space="preserve"> email</w:t>
                      </w:r>
                      <w:r w:rsidR="00420466">
                        <w:rPr>
                          <w:rFonts w:ascii="Calibri" w:hAnsi="Calibri" w:cs="Calibri"/>
                          <w:lang w:val="en-GB"/>
                        </w:rPr>
                        <w:t>/</w:t>
                      </w:r>
                      <w:r w:rsidR="00420466" w:rsidRPr="000D7CA8">
                        <w:rPr>
                          <w:rFonts w:ascii="Calibri" w:hAnsi="Calibri" w:cs="Calibri"/>
                          <w:lang w:val="en-GB"/>
                        </w:rPr>
                        <w:t>digital signatures</w:t>
                      </w:r>
                      <w:r w:rsidRPr="008124F9">
                        <w:rPr>
                          <w:rFonts w:ascii="Calibri" w:hAnsi="Calibri" w:cs="Calibri"/>
                          <w:lang w:val="en-GB"/>
                        </w:rPr>
                        <w:t>.</w:t>
                      </w:r>
                    </w:p>
                    <w:p w:rsidR="001208E5" w:rsidRPr="008921A7" w:rsidRDefault="001208E5" w:rsidP="001208E5">
                      <w:pPr>
                        <w:shd w:val="clear" w:color="auto" w:fill="F79646"/>
                        <w:spacing w:after="0"/>
                        <w:jc w:val="center"/>
                        <w:rPr>
                          <w:rFonts w:ascii="Calibri" w:hAnsi="Calibri" w:cs="Calibri"/>
                          <w:b/>
                          <w:lang w:val="en-GB"/>
                        </w:rPr>
                      </w:pPr>
                    </w:p>
                    <w:p w:rsidR="001208E5" w:rsidRPr="008921A7" w:rsidRDefault="001208E5" w:rsidP="001208E5">
                      <w:pPr>
                        <w:shd w:val="clear" w:color="auto" w:fill="F79646"/>
                        <w:spacing w:after="0"/>
                        <w:jc w:val="center"/>
                        <w:rPr>
                          <w:rFonts w:ascii="Calibri" w:hAnsi="Calibri" w:cs="Calibri"/>
                          <w:b/>
                          <w:lang w:val="en-GB"/>
                        </w:rPr>
                      </w:pPr>
                    </w:p>
                  </w:txbxContent>
                </v:textbox>
              </v:shape>
            </w:pict>
          </mc:Fallback>
        </mc:AlternateContent>
      </w:r>
      <w:r w:rsidRPr="001208E5">
        <w:rPr>
          <w:rFonts w:cstheme="minorHAnsi"/>
          <w:b/>
          <w:noProof/>
          <w:color w:val="002060"/>
          <w:lang w:val="nl-NL" w:eastAsia="nl-NL"/>
        </w:rPr>
        <mc:AlternateContent>
          <mc:Choice Requires="wps">
            <w:drawing>
              <wp:anchor distT="0" distB="0" distL="114300" distR="114300" simplePos="0" relativeHeight="251663360" behindDoc="0" locked="0" layoutInCell="1" allowOverlap="1" wp14:anchorId="7D9EC6A9" wp14:editId="4F38353C">
                <wp:simplePos x="0" y="0"/>
                <wp:positionH relativeFrom="column">
                  <wp:posOffset>1826895</wp:posOffset>
                </wp:positionH>
                <wp:positionV relativeFrom="paragraph">
                  <wp:posOffset>2812415</wp:posOffset>
                </wp:positionV>
                <wp:extent cx="2837815" cy="1454785"/>
                <wp:effectExtent l="19050" t="19050" r="38735" b="5016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45478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1208E5" w:rsidRPr="001208E5" w:rsidRDefault="001208E5" w:rsidP="001208E5">
                            <w:pPr>
                              <w:shd w:val="clear" w:color="auto" w:fill="92D050"/>
                              <w:spacing w:after="0"/>
                              <w:jc w:val="both"/>
                              <w:rPr>
                                <w:rFonts w:cs="Calibri"/>
                                <w:lang w:val="en-GB"/>
                              </w:rPr>
                            </w:pPr>
                            <w:r w:rsidRPr="001208E5">
                              <w:rPr>
                                <w:rFonts w:cs="Calibri"/>
                                <w:b/>
                                <w:u w:val="single"/>
                                <w:lang w:val="en-GB"/>
                              </w:rPr>
                              <w:t>The Receiving Organisation/Enterprise</w:t>
                            </w:r>
                            <w:r w:rsidRPr="001208E5">
                              <w:rPr>
                                <w:rFonts w:cs="Calibri"/>
                                <w:lang w:val="en-GB"/>
                              </w:rPr>
                              <w:t xml:space="preserve"> provides a Traineeship Certificate to the trainee and sending institution within 5 weeks. </w:t>
                            </w:r>
                          </w:p>
                          <w:p w:rsidR="001208E5" w:rsidRPr="001208E5" w:rsidRDefault="001208E5" w:rsidP="001208E5">
                            <w:pPr>
                              <w:shd w:val="clear" w:color="auto" w:fill="92D050"/>
                              <w:spacing w:after="0"/>
                              <w:jc w:val="both"/>
                              <w:rPr>
                                <w:rFonts w:cs="Calibri"/>
                                <w:lang w:val="en-GB"/>
                              </w:rPr>
                            </w:pPr>
                            <w:r w:rsidRPr="001208E5">
                              <w:rPr>
                                <w:rFonts w:cs="Calibri"/>
                                <w:b/>
                                <w:u w:val="single"/>
                                <w:lang w:val="en-GB"/>
                              </w:rPr>
                              <w:t>The Sending Institution</w:t>
                            </w:r>
                            <w:r w:rsidRPr="001208E5">
                              <w:rPr>
                                <w:rFonts w:cs="Calibri"/>
                                <w:lang w:val="en-GB"/>
                              </w:rPr>
                              <w:t xml:space="preserve"> </w:t>
                            </w:r>
                            <w:r w:rsidRPr="001208E5">
                              <w:rPr>
                                <w:rFonts w:ascii="Calibri" w:hAnsi="Calibri" w:cs="Calibri"/>
                                <w:lang w:val="en-GB"/>
                              </w:rPr>
                              <w:t xml:space="preserve">recognises the traineeship and registers it </w:t>
                            </w:r>
                            <w:r w:rsidRPr="001208E5">
                              <w:rPr>
                                <w:rFonts w:cs="Calibri"/>
                                <w:lang w:val="en-GB"/>
                              </w:rPr>
                              <w:t>according to its commitments before the mobility.</w:t>
                            </w:r>
                          </w:p>
                          <w:p w:rsidR="001208E5" w:rsidRPr="008124F9" w:rsidRDefault="001208E5" w:rsidP="001208E5">
                            <w:pPr>
                              <w:shd w:val="clear" w:color="auto" w:fill="92D050"/>
                              <w:spacing w:after="0"/>
                              <w:jc w:val="both"/>
                              <w:rPr>
                                <w:rFonts w:cs="Calibri"/>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9EC6A9" id="Text Box 126" o:spid="_x0000_s1030" type="#_x0000_t202" style="position:absolute;margin-left:143.85pt;margin-top:221.45pt;width:223.45pt;height:1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" fillcolor="#92d050" strokecolor="#f2f2f2" strokeweight="3pt">
                <v:shadow on="t" color="#4e6128" opacity=".5" offset="1pt"/>
                <v:textbox>
                  <w:txbxContent>
                    <w:p w:rsidR="001208E5" w:rsidRPr="001208E5" w:rsidRDefault="001208E5" w:rsidP="001208E5">
                      <w:pPr>
                        <w:shd w:val="clear" w:color="auto" w:fill="92D050"/>
                        <w:spacing w:after="0"/>
                        <w:jc w:val="both"/>
                        <w:rPr>
                          <w:rFonts w:cs="Calibri"/>
                          <w:lang w:val="en-GB"/>
                        </w:rPr>
                      </w:pPr>
                      <w:r w:rsidRPr="001208E5">
                        <w:rPr>
                          <w:rFonts w:cs="Calibri"/>
                          <w:b/>
                          <w:u w:val="single"/>
                          <w:lang w:val="en-GB"/>
                        </w:rPr>
                        <w:t>The Receiving Organisation/Enterprise</w:t>
                      </w:r>
                      <w:r w:rsidRPr="001208E5">
                        <w:rPr>
                          <w:rFonts w:cs="Calibri"/>
                          <w:lang w:val="en-GB"/>
                        </w:rPr>
                        <w:t xml:space="preserve"> provides a Traineeship Certificate to the trainee and sending institution within 5 weeks. </w:t>
                      </w:r>
                    </w:p>
                    <w:p w:rsidR="001208E5" w:rsidRPr="001208E5" w:rsidRDefault="001208E5" w:rsidP="001208E5">
                      <w:pPr>
                        <w:shd w:val="clear" w:color="auto" w:fill="92D050"/>
                        <w:spacing w:after="0"/>
                        <w:jc w:val="both"/>
                        <w:rPr>
                          <w:rFonts w:cs="Calibri"/>
                          <w:lang w:val="en-GB"/>
                        </w:rPr>
                      </w:pPr>
                      <w:r w:rsidRPr="001208E5">
                        <w:rPr>
                          <w:rFonts w:cs="Calibri"/>
                          <w:b/>
                          <w:u w:val="single"/>
                          <w:lang w:val="en-GB"/>
                        </w:rPr>
                        <w:t>The Sending Institution</w:t>
                      </w:r>
                      <w:r w:rsidRPr="001208E5">
                        <w:rPr>
                          <w:rFonts w:cs="Calibri"/>
                          <w:lang w:val="en-GB"/>
                        </w:rPr>
                        <w:t xml:space="preserve"> </w:t>
                      </w:r>
                      <w:r w:rsidRPr="001208E5">
                        <w:rPr>
                          <w:rFonts w:ascii="Calibri" w:hAnsi="Calibri" w:cs="Calibri"/>
                          <w:lang w:val="en-GB"/>
                        </w:rPr>
                        <w:t xml:space="preserve">recognises the traineeship and registers it </w:t>
                      </w:r>
                      <w:r w:rsidRPr="001208E5">
                        <w:rPr>
                          <w:rFonts w:cs="Calibri"/>
                          <w:lang w:val="en-GB"/>
                        </w:rPr>
                        <w:t>according to its commitments before the mobility.</w:t>
                      </w:r>
                    </w:p>
                    <w:p w:rsidR="001208E5" w:rsidRPr="008124F9" w:rsidRDefault="001208E5" w:rsidP="001208E5">
                      <w:pPr>
                        <w:shd w:val="clear" w:color="auto" w:fill="92D050"/>
                        <w:spacing w:after="0"/>
                        <w:jc w:val="both"/>
                        <w:rPr>
                          <w:rFonts w:cs="Calibri"/>
                          <w:lang w:val="en-GB"/>
                        </w:rPr>
                      </w:pPr>
                    </w:p>
                  </w:txbxContent>
                </v:textbox>
              </v:shape>
            </w:pict>
          </mc:Fallback>
        </mc:AlternateContent>
      </w:r>
      <w:r w:rsidRPr="001208E5">
        <w:rPr>
          <w:rFonts w:cstheme="minorHAnsi"/>
          <w:b/>
          <w:noProof/>
          <w:color w:val="002060"/>
          <w:lang w:val="nl-NL" w:eastAsia="nl-NL"/>
        </w:rPr>
        <mc:AlternateContent>
          <mc:Choice Requires="wps">
            <w:drawing>
              <wp:anchor distT="0" distB="0" distL="114300" distR="114300" simplePos="0" relativeHeight="251662336" behindDoc="0" locked="0" layoutInCell="1" allowOverlap="1" wp14:anchorId="3A5F1198" wp14:editId="6C32C30A">
                <wp:simplePos x="0" y="0"/>
                <wp:positionH relativeFrom="column">
                  <wp:posOffset>1872615</wp:posOffset>
                </wp:positionH>
                <wp:positionV relativeFrom="paragraph">
                  <wp:posOffset>2035810</wp:posOffset>
                </wp:positionV>
                <wp:extent cx="2782570" cy="294005"/>
                <wp:effectExtent l="19050" t="19050" r="36830" b="48895"/>
                <wp:wrapTopAndBottom/>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9400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1208E5" w:rsidRPr="009B2E4A" w:rsidRDefault="001208E5" w:rsidP="001208E5">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5F1198" id="Text Box 123" o:spid="_x0000_s1031" type="#_x0000_t202" style="position:absolute;margin-left:147.45pt;margin-top:160.3pt;width:219.1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" fillcolor="#f79646" strokecolor="#f2f2f2" strokeweight="3pt">
                <v:shadow on="t" color="#974706" opacity=".5" offset="1pt"/>
                <v:textbox>
                  <w:txbxContent>
                    <w:p w:rsidR="001208E5" w:rsidRPr="009B2E4A" w:rsidRDefault="001208E5" w:rsidP="001208E5">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v:textbox>
                <w10:wrap type="topAndBottom"/>
              </v:shape>
            </w:pict>
          </mc:Fallback>
        </mc:AlternateContent>
      </w:r>
      <w:r w:rsidRPr="001208E5">
        <w:rPr>
          <w:rFonts w:cstheme="minorHAnsi"/>
          <w:b/>
          <w:noProof/>
          <w:color w:val="002060"/>
          <w:lang w:val="nl-NL" w:eastAsia="nl-NL"/>
        </w:rPr>
        <mc:AlternateContent>
          <mc:Choice Requires="wps">
            <w:drawing>
              <wp:anchor distT="0" distB="0" distL="114300" distR="114300" simplePos="0" relativeHeight="251664384" behindDoc="0" locked="0" layoutInCell="1" allowOverlap="1" wp14:anchorId="72715A21" wp14:editId="019B9BCE">
                <wp:simplePos x="0" y="0"/>
                <wp:positionH relativeFrom="column">
                  <wp:posOffset>1849755</wp:posOffset>
                </wp:positionH>
                <wp:positionV relativeFrom="paragraph">
                  <wp:posOffset>2288540</wp:posOffset>
                </wp:positionV>
                <wp:extent cx="2798445" cy="325755"/>
                <wp:effectExtent l="19050" t="19050" r="40005" b="552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32575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1208E5" w:rsidRPr="0014141C" w:rsidRDefault="001208E5" w:rsidP="001208E5">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715A21" id="Text Box 127" o:spid="_x0000_s1032" type="#_x0000_t202" style="position:absolute;margin-left:145.65pt;margin-top:180.2pt;width:220.3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" fillcolor="#92d050" strokecolor="#f2f2f2" strokeweight="3pt">
                <v:shadow on="t" color="#4e6128" opacity=".5" offset="1pt"/>
                <v:textbox>
                  <w:txbxContent>
                    <w:p w:rsidR="001208E5" w:rsidRPr="0014141C" w:rsidRDefault="001208E5" w:rsidP="001208E5">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v:textbox>
              </v:shape>
            </w:pict>
          </mc:Fallback>
        </mc:AlternateContent>
      </w:r>
      <w:r w:rsidRPr="001208E5">
        <w:rPr>
          <w:rFonts w:cstheme="minorHAnsi"/>
          <w:b/>
          <w:color w:val="002060"/>
          <w:lang w:val="en-GB"/>
        </w:rPr>
        <w:br w:type="page"/>
      </w:r>
    </w:p>
    <w:p w:rsidR="009C2690" w:rsidRPr="001208E5" w:rsidRDefault="009C2690">
      <w:pPr>
        <w:rPr>
          <w:rFonts w:cstheme="minorHAnsi"/>
          <w:lang w:val="en-GB"/>
        </w:rPr>
      </w:pPr>
    </w:p>
    <w:sectPr w:rsidR="009C2690" w:rsidRPr="001208E5" w:rsidSect="002D029F">
      <w:headerReference w:type="default" r:id="rId10"/>
      <w:footerReference w:type="default" r:id="rId11"/>
      <w:pgSz w:w="11906" w:h="16838"/>
      <w:pgMar w:top="1417" w:right="1417" w:bottom="120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FFA" w:rsidRDefault="003D5FFA" w:rsidP="001208E5">
      <w:pPr>
        <w:spacing w:after="0" w:line="240" w:lineRule="auto"/>
      </w:pPr>
      <w:r>
        <w:separator/>
      </w:r>
    </w:p>
  </w:endnote>
  <w:endnote w:type="continuationSeparator" w:id="0">
    <w:p w:rsidR="003D5FFA" w:rsidRDefault="003D5FFA" w:rsidP="001208E5">
      <w:pPr>
        <w:spacing w:after="0" w:line="240" w:lineRule="auto"/>
      </w:pPr>
      <w:r>
        <w:continuationSeparator/>
      </w:r>
    </w:p>
  </w:endnote>
  <w:endnote w:id="1">
    <w:p w:rsidR="001208E5" w:rsidRPr="002D029F" w:rsidRDefault="001208E5" w:rsidP="002D029F">
      <w:pPr>
        <w:pStyle w:val="EndnoteText"/>
        <w:ind w:left="284"/>
        <w:jc w:val="both"/>
        <w:rPr>
          <w:lang w:val="en-GB"/>
        </w:rPr>
      </w:pPr>
      <w:r w:rsidRPr="002D029F">
        <w:rPr>
          <w:rStyle w:val="EndnoteReference"/>
        </w:rPr>
        <w:endnoteRef/>
      </w:r>
      <w:r w:rsidRPr="002D029F">
        <w:rPr>
          <w:lang w:val="en-GB"/>
        </w:rPr>
        <w:t xml:space="preserve"> </w:t>
      </w:r>
      <w:r w:rsidRPr="002D029F">
        <w:rPr>
          <w:b/>
          <w:lang w:val="en-GB"/>
        </w:rPr>
        <w:t>Level of language competence</w:t>
      </w:r>
      <w:r w:rsidRPr="002D029F">
        <w:rPr>
          <w:lang w:val="en-GB"/>
        </w:rPr>
        <w:t xml:space="preserve">: a description of the European Language Levels (CEFR) is available at: </w:t>
      </w:r>
      <w:hyperlink r:id="rId1" w:history="1">
        <w:r w:rsidR="00464834" w:rsidRPr="002D029F">
          <w:rPr>
            <w:rStyle w:val="Hyperlink"/>
            <w:lang w:val="en-GB"/>
          </w:rPr>
          <w:t>https://europass.cedefop.europa.eu/en/resources/european-language-levels-cefr</w:t>
        </w:r>
      </w:hyperlink>
      <w:r w:rsidR="00464834">
        <w:rPr>
          <w:lang w:val="en-GB"/>
        </w:rPr>
        <w:t xml:space="preserve"> </w:t>
      </w:r>
    </w:p>
  </w:endnote>
  <w:endnote w:id="2">
    <w:p w:rsidR="001208E5" w:rsidRPr="002D029F" w:rsidRDefault="001208E5" w:rsidP="006B653D">
      <w:pPr>
        <w:pStyle w:val="EndnoteText"/>
        <w:spacing w:before="120" w:after="120"/>
        <w:ind w:left="284"/>
        <w:jc w:val="both"/>
        <w:rPr>
          <w:lang w:val="en-GB"/>
        </w:rPr>
      </w:pPr>
      <w:r w:rsidRPr="002D029F">
        <w:rPr>
          <w:rStyle w:val="EndnoteReference"/>
        </w:rPr>
        <w:endnoteRef/>
      </w:r>
      <w:r w:rsidRPr="002D029F">
        <w:rPr>
          <w:lang w:val="en-GB"/>
        </w:rPr>
        <w:t xml:space="preserve"> </w:t>
      </w:r>
      <w:r w:rsidRPr="002D029F">
        <w:rPr>
          <w:b/>
          <w:lang w:val="en-GB"/>
        </w:rPr>
        <w:t>Level of language competence</w:t>
      </w:r>
      <w:r w:rsidRPr="002D029F">
        <w:rPr>
          <w:lang w:val="en-GB"/>
        </w:rPr>
        <w:t xml:space="preserve">: a description of the European Language Levels (CEFR) is available at: </w:t>
      </w:r>
      <w:hyperlink r:id="rId2" w:history="1">
        <w:r w:rsidR="00464834" w:rsidRPr="002D029F">
          <w:rPr>
            <w:rStyle w:val="Hyperlink"/>
            <w:lang w:val="en-GB"/>
          </w:rPr>
          <w:t>https://europass.cedefop.europa.eu/en/resources/european-language-levels-cefr</w:t>
        </w:r>
      </w:hyperlink>
      <w:r w:rsidR="00464834">
        <w:rPr>
          <w:lang w:val="en-GB"/>
        </w:rPr>
        <w:t xml:space="preserve"> </w:t>
      </w:r>
    </w:p>
  </w:endnote>
  <w:endnote w:id="3">
    <w:p w:rsidR="001208E5" w:rsidRPr="00DC3994" w:rsidRDefault="001208E5" w:rsidP="006B653D">
      <w:pPr>
        <w:pStyle w:val="EndnoteText"/>
        <w:spacing w:before="120" w:after="120"/>
        <w:ind w:left="284"/>
        <w:jc w:val="both"/>
        <w:rPr>
          <w:rFonts w:ascii="Verdana" w:hAnsi="Verdana"/>
          <w:sz w:val="18"/>
          <w:szCs w:val="18"/>
          <w:lang w:val="en-GB"/>
        </w:rPr>
      </w:pPr>
      <w:r w:rsidRPr="002D029F">
        <w:rPr>
          <w:rStyle w:val="EndnoteReference"/>
        </w:rPr>
        <w:endnoteRef/>
      </w:r>
      <w:r w:rsidRPr="002D029F">
        <w:rPr>
          <w:lang w:val="en-GB"/>
        </w:rPr>
        <w:t xml:space="preserve"> </w:t>
      </w:r>
      <w:r w:rsidRPr="002D029F">
        <w:rPr>
          <w:b/>
          <w:lang w:val="en-GB"/>
        </w:rPr>
        <w:t>Recognition</w:t>
      </w:r>
      <w:r w:rsidRPr="002D029F">
        <w:rPr>
          <w:lang w:val="en-GB"/>
        </w:rPr>
        <w:t>: all the credits that the trainee has earned during the mobility and that were specified in the final version of the Learning Agreement (Table B of the official template) are recognised by the Sending Institution, according to its commitment before the mobility and without further requirements than those agreed upon before the mobility.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510749"/>
      <w:docPartObj>
        <w:docPartGallery w:val="Page Numbers (Bottom of Page)"/>
        <w:docPartUnique/>
      </w:docPartObj>
    </w:sdtPr>
    <w:sdtEndPr>
      <w:rPr>
        <w:noProof/>
      </w:rPr>
    </w:sdtEndPr>
    <w:sdtContent>
      <w:p w:rsidR="001208E5" w:rsidRDefault="001208E5">
        <w:pPr>
          <w:pStyle w:val="Footer"/>
          <w:jc w:val="center"/>
        </w:pPr>
        <w:r>
          <w:fldChar w:fldCharType="begin"/>
        </w:r>
        <w:r>
          <w:instrText xml:space="preserve"> PAGE   \* MERGEFORMAT </w:instrText>
        </w:r>
        <w:r>
          <w:fldChar w:fldCharType="separate"/>
        </w:r>
        <w:r w:rsidR="005C6694">
          <w:rPr>
            <w:noProof/>
          </w:rPr>
          <w:t>1</w:t>
        </w:r>
        <w:r>
          <w:rPr>
            <w:noProof/>
          </w:rPr>
          <w:fldChar w:fldCharType="end"/>
        </w:r>
      </w:p>
    </w:sdtContent>
  </w:sdt>
  <w:p w:rsidR="001208E5" w:rsidRDefault="00120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FFA" w:rsidRDefault="003D5FFA" w:rsidP="001208E5">
      <w:pPr>
        <w:spacing w:after="0" w:line="240" w:lineRule="auto"/>
      </w:pPr>
      <w:r>
        <w:separator/>
      </w:r>
    </w:p>
  </w:footnote>
  <w:footnote w:type="continuationSeparator" w:id="0">
    <w:p w:rsidR="003D5FFA" w:rsidRDefault="003D5FFA" w:rsidP="00120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E5" w:rsidRDefault="00464834">
    <w:pPr>
      <w:pStyle w:val="Header"/>
    </w:pPr>
    <w:r>
      <w:rPr>
        <w:rFonts w:ascii="Verdana" w:hAnsi="Verdana"/>
        <w:b/>
        <w:noProof/>
        <w:sz w:val="18"/>
        <w:szCs w:val="18"/>
        <w:lang w:val="nl-NL" w:eastAsia="nl-NL"/>
      </w:rPr>
      <mc:AlternateContent>
        <mc:Choice Requires="wps">
          <w:drawing>
            <wp:anchor distT="0" distB="0" distL="114300" distR="114300" simplePos="0" relativeHeight="251663360" behindDoc="0" locked="0" layoutInCell="1" allowOverlap="1" wp14:anchorId="1016765D" wp14:editId="48C799B0">
              <wp:simplePos x="0" y="0"/>
              <wp:positionH relativeFrom="column">
                <wp:posOffset>4080996</wp:posOffset>
              </wp:positionH>
              <wp:positionV relativeFrom="paragraph">
                <wp:posOffset>-116093</wp:posOffset>
              </wp:positionV>
              <wp:extent cx="1882588" cy="570865"/>
              <wp:effectExtent l="0" t="0" r="0" b="63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588"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834" w:rsidRPr="00AD66BB" w:rsidRDefault="00464834" w:rsidP="00464834">
                          <w:pPr>
                            <w:tabs>
                              <w:tab w:val="left" w:pos="3119"/>
                            </w:tabs>
                            <w:spacing w:after="0"/>
                            <w:rPr>
                              <w:rFonts w:ascii="Verdana" w:hAnsi="Verdana"/>
                              <w:b/>
                              <w:color w:val="003CB4"/>
                              <w:sz w:val="16"/>
                              <w:szCs w:val="16"/>
                              <w:lang w:val="en-GB"/>
                            </w:rPr>
                          </w:pPr>
                          <w:r w:rsidRPr="00AD66BB">
                            <w:rPr>
                              <w:rFonts w:ascii="Verdana" w:hAnsi="Verdana"/>
                              <w:b/>
                              <w:color w:val="003CB4"/>
                              <w:sz w:val="16"/>
                              <w:szCs w:val="16"/>
                              <w:lang w:val="en-GB"/>
                            </w:rPr>
                            <w:t>Higher Education</w:t>
                          </w:r>
                          <w:r w:rsidR="006B653D">
                            <w:rPr>
                              <w:rFonts w:ascii="Verdana" w:hAnsi="Verdana"/>
                              <w:b/>
                              <w:color w:val="003CB4"/>
                              <w:sz w:val="16"/>
                              <w:szCs w:val="16"/>
                              <w:lang w:val="en-GB"/>
                            </w:rPr>
                            <w:t>:</w:t>
                          </w:r>
                          <w:r w:rsidRPr="00AD66BB">
                            <w:rPr>
                              <w:rFonts w:ascii="Verdana" w:hAnsi="Verdana"/>
                              <w:b/>
                              <w:color w:val="003CB4"/>
                              <w:sz w:val="16"/>
                              <w:szCs w:val="16"/>
                              <w:lang w:val="en-GB"/>
                            </w:rPr>
                            <w:t xml:space="preserve"> </w:t>
                          </w:r>
                        </w:p>
                        <w:p w:rsidR="00464834" w:rsidRPr="006852C7" w:rsidRDefault="00464834" w:rsidP="00464834">
                          <w:pPr>
                            <w:tabs>
                              <w:tab w:val="left" w:pos="3119"/>
                            </w:tabs>
                            <w:spacing w:after="0"/>
                            <w:rPr>
                              <w:rFonts w:ascii="Verdana" w:hAnsi="Verdana"/>
                              <w:b/>
                              <w:i/>
                              <w:color w:val="003CB4"/>
                              <w:sz w:val="16"/>
                              <w:szCs w:val="16"/>
                              <w:lang w:val="en-GB"/>
                            </w:rPr>
                          </w:pPr>
                          <w:r>
                            <w:rPr>
                              <w:rFonts w:ascii="Verdana" w:hAnsi="Verdana"/>
                              <w:b/>
                              <w:color w:val="003CB4"/>
                              <w:sz w:val="16"/>
                              <w:szCs w:val="16"/>
                              <w:lang w:val="en-GB"/>
                            </w:rPr>
                            <w:t xml:space="preserve">Guidelines for Learning Agreement </w:t>
                          </w:r>
                          <w:r w:rsidR="003A2C2E">
                            <w:rPr>
                              <w:rFonts w:ascii="Verdana" w:hAnsi="Verdana"/>
                              <w:b/>
                              <w:color w:val="003CB4"/>
                              <w:sz w:val="16"/>
                              <w:szCs w:val="16"/>
                              <w:lang w:val="en-GB"/>
                            </w:rPr>
                            <w:t xml:space="preserve">for </w:t>
                          </w:r>
                          <w:r>
                            <w:rPr>
                              <w:rFonts w:ascii="Verdana" w:hAnsi="Verdana"/>
                              <w:b/>
                              <w:color w:val="003CB4"/>
                              <w:sz w:val="16"/>
                              <w:szCs w:val="16"/>
                              <w:lang w:val="en-GB"/>
                            </w:rPr>
                            <w:t>Traineeships</w:t>
                          </w:r>
                        </w:p>
                        <w:p w:rsidR="00464834" w:rsidRPr="00AD66BB" w:rsidRDefault="00464834" w:rsidP="00464834">
                          <w:pPr>
                            <w:tabs>
                              <w:tab w:val="left" w:pos="3119"/>
                            </w:tabs>
                            <w:spacing w:after="120"/>
                            <w:rPr>
                              <w:rFonts w:ascii="Verdana" w:hAnsi="Verdana"/>
                              <w:b/>
                              <w:color w:val="003CB4"/>
                              <w:sz w:val="16"/>
                              <w:szCs w:val="16"/>
                              <w:lang w:val="en-GB"/>
                            </w:rPr>
                          </w:pPr>
                          <w:r w:rsidRPr="00AD66BB">
                            <w:rPr>
                              <w:rFonts w:ascii="Verdana" w:hAnsi="Verdana"/>
                              <w:b/>
                              <w:color w:val="003CB4"/>
                              <w:sz w:val="16"/>
                              <w:szCs w:val="16"/>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016765D" id="_x0000_t202" coordsize="21600,21600" o:spt="202" path="m,l,21600r21600,l21600,xe">
              <v:stroke joinstyle="miter"/>
              <v:path gradientshapeok="t" o:connecttype="rect"/>
            </v:shapetype>
            <v:shape id="Text Box 7" o:spid="_x0000_s1033" type="#_x0000_t202" style="position:absolute;margin-left:321.35pt;margin-top:-9.15pt;width:148.25pt;height:4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h3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" filled="f" stroked="f">
              <v:textbox>
                <w:txbxContent>
                  <w:p w:rsidR="00464834" w:rsidRPr="00AD66BB" w:rsidRDefault="00464834" w:rsidP="00464834">
                    <w:pPr>
                      <w:tabs>
                        <w:tab w:val="left" w:pos="3119"/>
                      </w:tabs>
                      <w:spacing w:after="0"/>
                      <w:rPr>
                        <w:rFonts w:ascii="Verdana" w:hAnsi="Verdana"/>
                        <w:b/>
                        <w:color w:val="003CB4"/>
                        <w:sz w:val="16"/>
                        <w:szCs w:val="16"/>
                        <w:lang w:val="en-GB"/>
                      </w:rPr>
                    </w:pPr>
                    <w:r w:rsidRPr="00AD66BB">
                      <w:rPr>
                        <w:rFonts w:ascii="Verdana" w:hAnsi="Verdana"/>
                        <w:b/>
                        <w:color w:val="003CB4"/>
                        <w:sz w:val="16"/>
                        <w:szCs w:val="16"/>
                        <w:lang w:val="en-GB"/>
                      </w:rPr>
                      <w:t>Higher Education</w:t>
                    </w:r>
                    <w:r w:rsidR="006B653D">
                      <w:rPr>
                        <w:rFonts w:ascii="Verdana" w:hAnsi="Verdana"/>
                        <w:b/>
                        <w:color w:val="003CB4"/>
                        <w:sz w:val="16"/>
                        <w:szCs w:val="16"/>
                        <w:lang w:val="en-GB"/>
                      </w:rPr>
                      <w:t>:</w:t>
                    </w:r>
                    <w:r w:rsidRPr="00AD66BB">
                      <w:rPr>
                        <w:rFonts w:ascii="Verdana" w:hAnsi="Verdana"/>
                        <w:b/>
                        <w:color w:val="003CB4"/>
                        <w:sz w:val="16"/>
                        <w:szCs w:val="16"/>
                        <w:lang w:val="en-GB"/>
                      </w:rPr>
                      <w:t xml:space="preserve"> </w:t>
                    </w:r>
                  </w:p>
                  <w:p w:rsidR="00464834" w:rsidRPr="006852C7" w:rsidRDefault="00464834" w:rsidP="00464834">
                    <w:pPr>
                      <w:tabs>
                        <w:tab w:val="left" w:pos="3119"/>
                      </w:tabs>
                      <w:spacing w:after="0"/>
                      <w:rPr>
                        <w:rFonts w:ascii="Verdana" w:hAnsi="Verdana"/>
                        <w:b/>
                        <w:i/>
                        <w:color w:val="003CB4"/>
                        <w:sz w:val="16"/>
                        <w:szCs w:val="16"/>
                        <w:lang w:val="en-GB"/>
                      </w:rPr>
                    </w:pPr>
                    <w:r>
                      <w:rPr>
                        <w:rFonts w:ascii="Verdana" w:hAnsi="Verdana"/>
                        <w:b/>
                        <w:color w:val="003CB4"/>
                        <w:sz w:val="16"/>
                        <w:szCs w:val="16"/>
                        <w:lang w:val="en-GB"/>
                      </w:rPr>
                      <w:t xml:space="preserve">Guidelines for Learning Agreement </w:t>
                    </w:r>
                    <w:r w:rsidR="003A2C2E">
                      <w:rPr>
                        <w:rFonts w:ascii="Verdana" w:hAnsi="Verdana"/>
                        <w:b/>
                        <w:color w:val="003CB4"/>
                        <w:sz w:val="16"/>
                        <w:szCs w:val="16"/>
                        <w:lang w:val="en-GB"/>
                      </w:rPr>
                      <w:t xml:space="preserve">for </w:t>
                    </w:r>
                    <w:r>
                      <w:rPr>
                        <w:rFonts w:ascii="Verdana" w:hAnsi="Verdana"/>
                        <w:b/>
                        <w:color w:val="003CB4"/>
                        <w:sz w:val="16"/>
                        <w:szCs w:val="16"/>
                        <w:lang w:val="en-GB"/>
                      </w:rPr>
                      <w:t>Traineeships</w:t>
                    </w:r>
                  </w:p>
                  <w:p w:rsidR="00464834" w:rsidRPr="00AD66BB" w:rsidRDefault="00464834" w:rsidP="00464834">
                    <w:pPr>
                      <w:tabs>
                        <w:tab w:val="left" w:pos="3119"/>
                      </w:tabs>
                      <w:spacing w:after="120"/>
                      <w:rPr>
                        <w:rFonts w:ascii="Verdana" w:hAnsi="Verdana"/>
                        <w:b/>
                        <w:color w:val="003CB4"/>
                        <w:sz w:val="16"/>
                        <w:szCs w:val="16"/>
                        <w:lang w:val="en-GB"/>
                      </w:rPr>
                    </w:pPr>
                    <w:r w:rsidRPr="00AD66BB">
                      <w:rPr>
                        <w:rFonts w:ascii="Verdana" w:hAnsi="Verdana"/>
                        <w:b/>
                        <w:color w:val="003CB4"/>
                        <w:sz w:val="16"/>
                        <w:szCs w:val="16"/>
                        <w:lang w:val="en-GB"/>
                      </w:rPr>
                      <w:t xml:space="preserve"> </w:t>
                    </w:r>
                  </w:p>
                </w:txbxContent>
              </v:textbox>
            </v:shape>
          </w:pict>
        </mc:Fallback>
      </mc:AlternateContent>
    </w:r>
    <w:r w:rsidR="00F516C4" w:rsidRPr="00A04811">
      <w:rPr>
        <w:noProof/>
        <w:lang w:val="nl-NL" w:eastAsia="nl-NL"/>
      </w:rPr>
      <w:drawing>
        <wp:anchor distT="0" distB="0" distL="114300" distR="114300" simplePos="0" relativeHeight="251659264" behindDoc="0" locked="0" layoutInCell="1" allowOverlap="1" wp14:anchorId="50AF0D3B" wp14:editId="669B79C8">
          <wp:simplePos x="0" y="0"/>
          <wp:positionH relativeFrom="column">
            <wp:posOffset>-668020</wp:posOffset>
          </wp:positionH>
          <wp:positionV relativeFrom="paragraph">
            <wp:posOffset>44450</wp:posOffset>
          </wp:positionV>
          <wp:extent cx="1280160" cy="2597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p w:rsidR="001208E5" w:rsidRDefault="001208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2E1F28D1"/>
    <w:multiLevelType w:val="hybridMultilevel"/>
    <w:tmpl w:val="15163634"/>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Plokker">
    <w15:presenceInfo w15:providerId="AD" w15:userId="S-1-5-21-1974148233-1022446689-624655392-1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1208E5"/>
    <w:rsid w:val="00013E3B"/>
    <w:rsid w:val="000A470D"/>
    <w:rsid w:val="001208E5"/>
    <w:rsid w:val="00164FEC"/>
    <w:rsid w:val="00191225"/>
    <w:rsid w:val="001D1259"/>
    <w:rsid w:val="001F4522"/>
    <w:rsid w:val="002116C6"/>
    <w:rsid w:val="00255238"/>
    <w:rsid w:val="002A6382"/>
    <w:rsid w:val="002D029F"/>
    <w:rsid w:val="002E6A97"/>
    <w:rsid w:val="00344E52"/>
    <w:rsid w:val="00347C0A"/>
    <w:rsid w:val="00367235"/>
    <w:rsid w:val="0038035E"/>
    <w:rsid w:val="003A2C2E"/>
    <w:rsid w:val="003D5FFA"/>
    <w:rsid w:val="00420466"/>
    <w:rsid w:val="00464834"/>
    <w:rsid w:val="004913F1"/>
    <w:rsid w:val="004949D9"/>
    <w:rsid w:val="004A278B"/>
    <w:rsid w:val="004B5B3F"/>
    <w:rsid w:val="005C6694"/>
    <w:rsid w:val="006B653D"/>
    <w:rsid w:val="006C0AD4"/>
    <w:rsid w:val="00722141"/>
    <w:rsid w:val="007B5CDC"/>
    <w:rsid w:val="007F6471"/>
    <w:rsid w:val="00813CD2"/>
    <w:rsid w:val="00814C91"/>
    <w:rsid w:val="00887123"/>
    <w:rsid w:val="00917DE8"/>
    <w:rsid w:val="00966DE2"/>
    <w:rsid w:val="009C2690"/>
    <w:rsid w:val="00BB2558"/>
    <w:rsid w:val="00BC1B6E"/>
    <w:rsid w:val="00BD0E60"/>
    <w:rsid w:val="00CB0CDC"/>
    <w:rsid w:val="00D20907"/>
    <w:rsid w:val="00DC3C4B"/>
    <w:rsid w:val="00E43C5E"/>
    <w:rsid w:val="00E65733"/>
    <w:rsid w:val="00E73C3E"/>
    <w:rsid w:val="00ED1966"/>
    <w:rsid w:val="00EF6F53"/>
    <w:rsid w:val="00F516C4"/>
    <w:rsid w:val="00F67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E5"/>
    <w:rPr>
      <w:lang w:val="it-IT"/>
    </w:rPr>
  </w:style>
  <w:style w:type="paragraph" w:styleId="Heading1">
    <w:name w:val="heading 1"/>
    <w:basedOn w:val="Normal"/>
    <w:next w:val="Normal"/>
    <w:link w:val="Heading1Char"/>
    <w:qFormat/>
    <w:rsid w:val="001208E5"/>
    <w:pPr>
      <w:keepNext/>
      <w:numPr>
        <w:numId w:val="2"/>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1208E5"/>
    <w:pPr>
      <w:keepNext/>
      <w:numPr>
        <w:ilvl w:val="1"/>
        <w:numId w:val="2"/>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1208E5"/>
    <w:pPr>
      <w:keepNext/>
      <w:numPr>
        <w:ilvl w:val="2"/>
        <w:numId w:val="2"/>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1208E5"/>
    <w:pPr>
      <w:keepNext/>
      <w:numPr>
        <w:ilvl w:val="3"/>
        <w:numId w:val="2"/>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8E5"/>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1208E5"/>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1208E5"/>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1208E5"/>
    <w:rPr>
      <w:rFonts w:ascii="Times New Roman" w:eastAsia="Times New Roman" w:hAnsi="Times New Roman" w:cs="Times New Roman"/>
      <w:sz w:val="24"/>
      <w:szCs w:val="20"/>
      <w:lang w:val="fr-FR"/>
    </w:rPr>
  </w:style>
  <w:style w:type="character" w:styleId="EndnoteReference">
    <w:name w:val="endnote reference"/>
    <w:rsid w:val="001208E5"/>
    <w:rPr>
      <w:vertAlign w:val="superscript"/>
    </w:rPr>
  </w:style>
  <w:style w:type="paragraph" w:styleId="EndnoteText">
    <w:name w:val="endnote text"/>
    <w:basedOn w:val="Normal"/>
    <w:link w:val="EndnoteTextChar"/>
    <w:semiHidden/>
    <w:unhideWhenUsed/>
    <w:rsid w:val="001208E5"/>
    <w:pPr>
      <w:spacing w:after="0" w:line="240" w:lineRule="auto"/>
    </w:pPr>
    <w:rPr>
      <w:sz w:val="20"/>
      <w:szCs w:val="20"/>
    </w:rPr>
  </w:style>
  <w:style w:type="character" w:customStyle="1" w:styleId="EndnoteTextChar">
    <w:name w:val="Endnote Text Char"/>
    <w:basedOn w:val="DefaultParagraphFont"/>
    <w:link w:val="EndnoteText"/>
    <w:semiHidden/>
    <w:rsid w:val="001208E5"/>
    <w:rPr>
      <w:sz w:val="20"/>
      <w:szCs w:val="20"/>
      <w:lang w:val="it-IT"/>
    </w:rPr>
  </w:style>
  <w:style w:type="character" w:styleId="Hyperlink">
    <w:name w:val="Hyperlink"/>
    <w:rsid w:val="001208E5"/>
    <w:rPr>
      <w:color w:val="0000FF"/>
      <w:u w:val="single"/>
    </w:rPr>
  </w:style>
  <w:style w:type="paragraph" w:styleId="ListParagraph">
    <w:name w:val="List Paragraph"/>
    <w:basedOn w:val="Normal"/>
    <w:uiPriority w:val="34"/>
    <w:qFormat/>
    <w:rsid w:val="001208E5"/>
    <w:pPr>
      <w:ind w:left="720"/>
      <w:contextualSpacing/>
    </w:pPr>
  </w:style>
  <w:style w:type="paragraph" w:styleId="BalloonText">
    <w:name w:val="Balloon Text"/>
    <w:basedOn w:val="Normal"/>
    <w:link w:val="BalloonTextChar"/>
    <w:uiPriority w:val="99"/>
    <w:semiHidden/>
    <w:unhideWhenUsed/>
    <w:rsid w:val="00120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E5"/>
    <w:rPr>
      <w:rFonts w:ascii="Tahoma" w:hAnsi="Tahoma" w:cs="Tahoma"/>
      <w:sz w:val="16"/>
      <w:szCs w:val="16"/>
      <w:lang w:val="it-IT"/>
    </w:rPr>
  </w:style>
  <w:style w:type="paragraph" w:styleId="Header">
    <w:name w:val="header"/>
    <w:basedOn w:val="Normal"/>
    <w:link w:val="HeaderChar"/>
    <w:uiPriority w:val="99"/>
    <w:unhideWhenUsed/>
    <w:rsid w:val="00120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08E5"/>
    <w:rPr>
      <w:lang w:val="it-IT"/>
    </w:rPr>
  </w:style>
  <w:style w:type="paragraph" w:styleId="Footer">
    <w:name w:val="footer"/>
    <w:basedOn w:val="Normal"/>
    <w:link w:val="FooterChar"/>
    <w:uiPriority w:val="99"/>
    <w:unhideWhenUsed/>
    <w:rsid w:val="00120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08E5"/>
    <w:rPr>
      <w:lang w:val="it-IT"/>
    </w:rPr>
  </w:style>
  <w:style w:type="character" w:styleId="CommentReference">
    <w:name w:val="annotation reference"/>
    <w:basedOn w:val="DefaultParagraphFont"/>
    <w:uiPriority w:val="99"/>
    <w:semiHidden/>
    <w:unhideWhenUsed/>
    <w:rsid w:val="00344E52"/>
    <w:rPr>
      <w:sz w:val="16"/>
      <w:szCs w:val="16"/>
    </w:rPr>
  </w:style>
  <w:style w:type="paragraph" w:styleId="CommentText">
    <w:name w:val="annotation text"/>
    <w:basedOn w:val="Normal"/>
    <w:link w:val="CommentTextChar"/>
    <w:uiPriority w:val="99"/>
    <w:semiHidden/>
    <w:unhideWhenUsed/>
    <w:rsid w:val="00344E52"/>
    <w:pPr>
      <w:spacing w:line="240" w:lineRule="auto"/>
    </w:pPr>
    <w:rPr>
      <w:sz w:val="20"/>
      <w:szCs w:val="20"/>
    </w:rPr>
  </w:style>
  <w:style w:type="character" w:customStyle="1" w:styleId="CommentTextChar">
    <w:name w:val="Comment Text Char"/>
    <w:basedOn w:val="DefaultParagraphFont"/>
    <w:link w:val="CommentText"/>
    <w:uiPriority w:val="99"/>
    <w:semiHidden/>
    <w:rsid w:val="00344E52"/>
    <w:rPr>
      <w:sz w:val="20"/>
      <w:szCs w:val="20"/>
      <w:lang w:val="it-IT"/>
    </w:rPr>
  </w:style>
  <w:style w:type="paragraph" w:styleId="CommentSubject">
    <w:name w:val="annotation subject"/>
    <w:basedOn w:val="CommentText"/>
    <w:next w:val="CommentText"/>
    <w:link w:val="CommentSubjectChar"/>
    <w:uiPriority w:val="99"/>
    <w:semiHidden/>
    <w:unhideWhenUsed/>
    <w:rsid w:val="00344E52"/>
    <w:rPr>
      <w:b/>
      <w:bCs/>
    </w:rPr>
  </w:style>
  <w:style w:type="character" w:customStyle="1" w:styleId="CommentSubjectChar">
    <w:name w:val="Comment Subject Char"/>
    <w:basedOn w:val="CommentTextChar"/>
    <w:link w:val="CommentSubject"/>
    <w:uiPriority w:val="99"/>
    <w:semiHidden/>
    <w:rsid w:val="00344E52"/>
    <w:rPr>
      <w:b/>
      <w:bCs/>
      <w:sz w:val="20"/>
      <w:szCs w:val="20"/>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E5"/>
    <w:rPr>
      <w:lang w:val="it-IT"/>
    </w:rPr>
  </w:style>
  <w:style w:type="paragraph" w:styleId="Heading1">
    <w:name w:val="heading 1"/>
    <w:basedOn w:val="Normal"/>
    <w:next w:val="Normal"/>
    <w:link w:val="Heading1Char"/>
    <w:qFormat/>
    <w:rsid w:val="001208E5"/>
    <w:pPr>
      <w:keepNext/>
      <w:numPr>
        <w:numId w:val="2"/>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1208E5"/>
    <w:pPr>
      <w:keepNext/>
      <w:numPr>
        <w:ilvl w:val="1"/>
        <w:numId w:val="2"/>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1208E5"/>
    <w:pPr>
      <w:keepNext/>
      <w:numPr>
        <w:ilvl w:val="2"/>
        <w:numId w:val="2"/>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1208E5"/>
    <w:pPr>
      <w:keepNext/>
      <w:numPr>
        <w:ilvl w:val="3"/>
        <w:numId w:val="2"/>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8E5"/>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1208E5"/>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1208E5"/>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1208E5"/>
    <w:rPr>
      <w:rFonts w:ascii="Times New Roman" w:eastAsia="Times New Roman" w:hAnsi="Times New Roman" w:cs="Times New Roman"/>
      <w:sz w:val="24"/>
      <w:szCs w:val="20"/>
      <w:lang w:val="fr-FR"/>
    </w:rPr>
  </w:style>
  <w:style w:type="character" w:styleId="EndnoteReference">
    <w:name w:val="endnote reference"/>
    <w:rsid w:val="001208E5"/>
    <w:rPr>
      <w:vertAlign w:val="superscript"/>
    </w:rPr>
  </w:style>
  <w:style w:type="paragraph" w:styleId="EndnoteText">
    <w:name w:val="endnote text"/>
    <w:basedOn w:val="Normal"/>
    <w:link w:val="EndnoteTextChar"/>
    <w:semiHidden/>
    <w:unhideWhenUsed/>
    <w:rsid w:val="001208E5"/>
    <w:pPr>
      <w:spacing w:after="0" w:line="240" w:lineRule="auto"/>
    </w:pPr>
    <w:rPr>
      <w:sz w:val="20"/>
      <w:szCs w:val="20"/>
    </w:rPr>
  </w:style>
  <w:style w:type="character" w:customStyle="1" w:styleId="EndnoteTextChar">
    <w:name w:val="Endnote Text Char"/>
    <w:basedOn w:val="DefaultParagraphFont"/>
    <w:link w:val="EndnoteText"/>
    <w:semiHidden/>
    <w:rsid w:val="001208E5"/>
    <w:rPr>
      <w:sz w:val="20"/>
      <w:szCs w:val="20"/>
      <w:lang w:val="it-IT"/>
    </w:rPr>
  </w:style>
  <w:style w:type="character" w:styleId="Hyperlink">
    <w:name w:val="Hyperlink"/>
    <w:rsid w:val="001208E5"/>
    <w:rPr>
      <w:color w:val="0000FF"/>
      <w:u w:val="single"/>
    </w:rPr>
  </w:style>
  <w:style w:type="paragraph" w:styleId="ListParagraph">
    <w:name w:val="List Paragraph"/>
    <w:basedOn w:val="Normal"/>
    <w:uiPriority w:val="34"/>
    <w:qFormat/>
    <w:rsid w:val="001208E5"/>
    <w:pPr>
      <w:ind w:left="720"/>
      <w:contextualSpacing/>
    </w:pPr>
  </w:style>
  <w:style w:type="paragraph" w:styleId="BalloonText">
    <w:name w:val="Balloon Text"/>
    <w:basedOn w:val="Normal"/>
    <w:link w:val="BalloonTextChar"/>
    <w:uiPriority w:val="99"/>
    <w:semiHidden/>
    <w:unhideWhenUsed/>
    <w:rsid w:val="00120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E5"/>
    <w:rPr>
      <w:rFonts w:ascii="Tahoma" w:hAnsi="Tahoma" w:cs="Tahoma"/>
      <w:sz w:val="16"/>
      <w:szCs w:val="16"/>
      <w:lang w:val="it-IT"/>
    </w:rPr>
  </w:style>
  <w:style w:type="paragraph" w:styleId="Header">
    <w:name w:val="header"/>
    <w:basedOn w:val="Normal"/>
    <w:link w:val="HeaderChar"/>
    <w:uiPriority w:val="99"/>
    <w:unhideWhenUsed/>
    <w:rsid w:val="00120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08E5"/>
    <w:rPr>
      <w:lang w:val="it-IT"/>
    </w:rPr>
  </w:style>
  <w:style w:type="paragraph" w:styleId="Footer">
    <w:name w:val="footer"/>
    <w:basedOn w:val="Normal"/>
    <w:link w:val="FooterChar"/>
    <w:uiPriority w:val="99"/>
    <w:unhideWhenUsed/>
    <w:rsid w:val="00120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08E5"/>
    <w:rPr>
      <w:lang w:val="it-IT"/>
    </w:rPr>
  </w:style>
  <w:style w:type="character" w:styleId="CommentReference">
    <w:name w:val="annotation reference"/>
    <w:basedOn w:val="DefaultParagraphFont"/>
    <w:uiPriority w:val="99"/>
    <w:semiHidden/>
    <w:unhideWhenUsed/>
    <w:rsid w:val="00344E52"/>
    <w:rPr>
      <w:sz w:val="16"/>
      <w:szCs w:val="16"/>
    </w:rPr>
  </w:style>
  <w:style w:type="paragraph" w:styleId="CommentText">
    <w:name w:val="annotation text"/>
    <w:basedOn w:val="Normal"/>
    <w:link w:val="CommentTextChar"/>
    <w:uiPriority w:val="99"/>
    <w:semiHidden/>
    <w:unhideWhenUsed/>
    <w:rsid w:val="00344E52"/>
    <w:pPr>
      <w:spacing w:line="240" w:lineRule="auto"/>
    </w:pPr>
    <w:rPr>
      <w:sz w:val="20"/>
      <w:szCs w:val="20"/>
    </w:rPr>
  </w:style>
  <w:style w:type="character" w:customStyle="1" w:styleId="CommentTextChar">
    <w:name w:val="Comment Text Char"/>
    <w:basedOn w:val="DefaultParagraphFont"/>
    <w:link w:val="CommentText"/>
    <w:uiPriority w:val="99"/>
    <w:semiHidden/>
    <w:rsid w:val="00344E52"/>
    <w:rPr>
      <w:sz w:val="20"/>
      <w:szCs w:val="20"/>
      <w:lang w:val="it-IT"/>
    </w:rPr>
  </w:style>
  <w:style w:type="paragraph" w:styleId="CommentSubject">
    <w:name w:val="annotation subject"/>
    <w:basedOn w:val="CommentText"/>
    <w:next w:val="CommentText"/>
    <w:link w:val="CommentSubjectChar"/>
    <w:uiPriority w:val="99"/>
    <w:semiHidden/>
    <w:unhideWhenUsed/>
    <w:rsid w:val="00344E52"/>
    <w:rPr>
      <w:b/>
      <w:bCs/>
    </w:rPr>
  </w:style>
  <w:style w:type="character" w:customStyle="1" w:styleId="CommentSubjectChar">
    <w:name w:val="Comment Subject Char"/>
    <w:basedOn w:val="CommentTextChar"/>
    <w:link w:val="CommentSubject"/>
    <w:uiPriority w:val="99"/>
    <w:semiHidden/>
    <w:rsid w:val="00344E52"/>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rasmusplusols.eu" TargetMode="External"/><Relationship Id="rId14" Type="http://schemas.microsoft.com/office/2011/relationships/people" Target="people.xml"/></Relationships>
</file>

<file path=word/_rels/endnotes.xml.rels><?xml version="1.0" encoding="UTF-8" standalone="yes"?>
<Relationships xmlns="http://schemas.openxmlformats.org/package/2006/relationships"><Relationship Id="rId2" Type="http://schemas.openxmlformats.org/officeDocument/2006/relationships/hyperlink" Target="https://europass.cedefop.europa.eu/en/resources/european-language-levels-cefr" TargetMode="External"/><Relationship Id="rId1" Type="http://schemas.openxmlformats.org/officeDocument/2006/relationships/hyperlink" Target="https://europass.cedefop.europa.eu/en/resources/european-language-levels-c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E372-9B93-4B9B-9F92-BF6E3FF5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3F40E33E</Template>
  <TotalTime>1</TotalTime>
  <Pages>6</Pages>
  <Words>1714</Words>
  <Characters>9428</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Commission</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TEGOVSKA Elena (EAC)</dc:creator>
  <cp:lastModifiedBy>Miranda van Haagen - LR</cp:lastModifiedBy>
  <cp:revision>2</cp:revision>
  <cp:lastPrinted>2016-02-29T16:08:00Z</cp:lastPrinted>
  <dcterms:created xsi:type="dcterms:W3CDTF">2017-05-15T13:32:00Z</dcterms:created>
  <dcterms:modified xsi:type="dcterms:W3CDTF">2017-05-15T13:32:00Z</dcterms:modified>
</cp:coreProperties>
</file>